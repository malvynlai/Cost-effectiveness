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FCD4F" w14:textId="4A3B706A" w:rsidR="5CBC0A79" w:rsidRPr="00A30165" w:rsidRDefault="7ADFDA07" w:rsidP="7ADFDA07">
      <w:pPr>
        <w:jc w:val="center"/>
        <w:rPr>
          <w:b/>
          <w:bCs/>
          <w:sz w:val="28"/>
          <w:szCs w:val="28"/>
        </w:rPr>
      </w:pPr>
      <w:r w:rsidRPr="7ADFDA07">
        <w:rPr>
          <w:b/>
          <w:bCs/>
          <w:sz w:val="28"/>
          <w:szCs w:val="28"/>
        </w:rPr>
        <w:t>Cost-effectiveness analysis of HCC screening in MASLD patients without cirrhosis</w:t>
      </w:r>
    </w:p>
    <w:p w14:paraId="6B1520C9" w14:textId="215E8BE6" w:rsidR="09E51E4F" w:rsidRDefault="09E51E4F" w:rsidP="7ADFDA07">
      <w:pPr>
        <w:jc w:val="center"/>
        <w:rPr>
          <w:b/>
          <w:bCs/>
          <w:sz w:val="28"/>
          <w:szCs w:val="28"/>
        </w:rPr>
      </w:pPr>
    </w:p>
    <w:p w14:paraId="2C078E63" w14:textId="17214630" w:rsidR="00561C9C" w:rsidRDefault="7ADFDA07" w:rsidP="7ADFDA07">
      <w:pPr>
        <w:rPr>
          <w:b/>
          <w:bCs/>
          <w:sz w:val="28"/>
          <w:szCs w:val="28"/>
        </w:rPr>
      </w:pPr>
      <w:commentRangeStart w:id="0"/>
      <w:commentRangeStart w:id="1"/>
      <w:r w:rsidRPr="7ADFDA07">
        <w:rPr>
          <w:b/>
          <w:bCs/>
          <w:sz w:val="28"/>
          <w:szCs w:val="28"/>
        </w:rPr>
        <w:t xml:space="preserve">Background </w:t>
      </w:r>
      <w:commentRangeEnd w:id="0"/>
      <w:r w:rsidR="5CBC0A79">
        <w:rPr>
          <w:rStyle w:val="CommentReference"/>
        </w:rPr>
        <w:commentReference w:id="0"/>
      </w:r>
      <w:commentRangeEnd w:id="1"/>
      <w:r w:rsidR="000F7211">
        <w:rPr>
          <w:rStyle w:val="CommentReference"/>
        </w:rPr>
        <w:commentReference w:id="1"/>
      </w:r>
    </w:p>
    <w:p w14:paraId="1508BE49" w14:textId="092B16D5" w:rsidR="001C0AC7" w:rsidRDefault="7ADFDA07" w:rsidP="00B652AA">
      <w:pPr>
        <w:spacing w:line="276" w:lineRule="auto"/>
        <w:rPr>
          <w:rFonts w:eastAsia="Times New Roman" w:cs="Arial"/>
        </w:rPr>
      </w:pPr>
      <w:r w:rsidRPr="7ADFDA07">
        <w:rPr>
          <w:rFonts w:eastAsia="Times New Roman" w:cs="Arial"/>
        </w:rPr>
        <w:t>Currently, an estimated 25% of the global population has non-alcoholic fatty liver disease (NAFLD, now referred to as metabolic-dysfunction associated steatotic liver disease (MASLD)</w:t>
      </w:r>
      <w:r w:rsidR="001C0AC7" w:rsidRPr="7ADFDA07">
        <w:rPr>
          <w:rFonts w:eastAsia="Times New Roman" w:cs="Arial"/>
        </w:rPr>
        <w:fldChar w:fldCharType="begin"/>
      </w:r>
      <w:r w:rsidR="001C0AC7" w:rsidRPr="7ADFDA07">
        <w:rPr>
          <w:rFonts w:eastAsia="Times New Roman" w:cs="Arial"/>
        </w:rPr>
        <w:instrText xml:space="preserve"> ADDIN EN.CITE &lt;EndNote&gt;&lt;Cite&gt;&lt;Author&gt;Llovet&lt;/Author&gt;&lt;Year&gt;2023&lt;/Year&gt;&lt;IDText&gt;Nonalcoholic steatohepatitis-related hepatocellular carcinoma: pathogenesis and treatment&lt;/IDText&gt;&lt;DisplayText&gt;&lt;style face="superscript"&gt;1&lt;/style&gt;&lt;/DisplayText&gt;&lt;record&gt;&lt;rec-number&gt;&lt;/rec-number&gt;&lt;ref-type name="Journal Article"&gt;17&lt;/ref-type&gt;&lt;contributors&gt;&lt;authors&gt;&lt;author&gt;Llovet, Josep M.&lt;/author&gt;&lt;author&gt;Willoughby, Catherine E.&lt;/author&gt;&lt;author&gt;Singal, Amit G.&lt;/author&gt;&lt;author&gt;Greten, Tim F.&lt;/author&gt;&lt;author&gt;Heikenwälder, Mathias&lt;/author&gt;&lt;author&gt;El-Serag, Hashem B.&lt;/author&gt;&lt;author&gt;Finn, Richard S.&lt;/author&gt;&lt;author&gt;Friedman, Scott L.&lt;/author&gt;&lt;/authors&gt;&lt;/contributors&gt;&lt;titles&gt;&lt;title&gt;Nonalcoholic steatohepatitis-related hepatocellular carcinoma: pathogenesis and treatment&lt;/title&gt;&lt;secondary-title&gt;Nature Reviews Gastroenterology &amp;amp; Hepatology&lt;/secondary-title&gt;&lt;/titles&gt;&lt;pages&gt;487-503&lt;/pages&gt;&lt;volume&gt;20&lt;/volume&gt;&lt;number&gt;8&lt;/number&gt;&lt;dates&gt;&lt;year&gt;2023&lt;/year&gt;&lt;pub-dates&gt;&lt;date&gt;2023/08/01&lt;/date&gt;&lt;/pub-dates&gt;&lt;/dates&gt;&lt;isbn&gt;1759-5053&lt;/isbn&gt;&lt;urls&gt;&lt;related-urls&gt;&lt;url&gt;https://doi.org/10.1038/s41575-023-00754-7&lt;/url&gt;&lt;/related-urls&gt;&lt;/urls&gt;&lt;electronic-resource-num&gt;10.1038/s41575-023-00754-7&lt;/electronic-resource-num&gt;&lt;/record&gt;&lt;/Cite&gt;&lt;/EndNote&gt;</w:instrText>
      </w:r>
      <w:r w:rsidR="001C0AC7" w:rsidRPr="7ADFDA07">
        <w:rPr>
          <w:rFonts w:eastAsia="Times New Roman" w:cs="Arial"/>
        </w:rPr>
        <w:fldChar w:fldCharType="separate"/>
      </w:r>
      <w:r w:rsidRPr="7ADFDA07">
        <w:rPr>
          <w:rFonts w:eastAsia="Times New Roman" w:cs="Arial"/>
          <w:noProof/>
          <w:vertAlign w:val="superscript"/>
        </w:rPr>
        <w:t>1</w:t>
      </w:r>
      <w:r w:rsidR="001C0AC7" w:rsidRPr="7ADFDA07">
        <w:rPr>
          <w:rFonts w:eastAsia="Times New Roman" w:cs="Arial"/>
        </w:rPr>
        <w:fldChar w:fldCharType="end"/>
      </w:r>
      <w:r w:rsidRPr="7ADFDA07">
        <w:rPr>
          <w:rFonts w:eastAsia="Times New Roman" w:cs="Arial"/>
        </w:rPr>
        <w:t xml:space="preserve">. MASLD is becoming an increasingly prevalent cause of HCC globally and in the U.S. due to rising rates in obesity and metabolic disease. </w:t>
      </w:r>
    </w:p>
    <w:p w14:paraId="070617F6" w14:textId="247602A0" w:rsidR="008137DB" w:rsidRPr="001A106D" w:rsidRDefault="004E2889" w:rsidP="00622F91">
      <w:pPr>
        <w:spacing w:line="276" w:lineRule="auto"/>
        <w:rPr>
          <w:rFonts w:eastAsia="Times New Roman" w:cs="Arial"/>
        </w:rPr>
      </w:pPr>
      <w:r w:rsidRPr="00B652AA">
        <w:rPr>
          <w:rFonts w:eastAsia="Times New Roman" w:cs="Arial"/>
        </w:rPr>
        <w:t>Additionally,</w:t>
      </w:r>
      <w:r w:rsidR="00DC5356">
        <w:rPr>
          <w:rFonts w:eastAsia="Times New Roman" w:cs="Arial"/>
        </w:rPr>
        <w:t xml:space="preserve"> </w:t>
      </w:r>
      <w:r w:rsidR="00DC5356">
        <w:t>HCC incidence in patients without cirrhosis is higher for those with MASLD compared to other liver disease etiologies</w:t>
      </w:r>
      <w:r w:rsidR="003C3C06">
        <w:rPr>
          <w:rFonts w:eastAsia="Times New Roman" w:cs="Arial"/>
        </w:rPr>
        <w:fldChar w:fldCharType="begin"/>
      </w:r>
      <w:r w:rsidR="003C3C06">
        <w:rPr>
          <w:rFonts w:eastAsia="Times New Roman" w:cs="Arial"/>
        </w:rPr>
        <w:instrText xml:space="preserve"> ADDIN EN.CITE &lt;EndNote&gt;&lt;Cite&gt;&lt;Author&gt;Huang&lt;/Author&gt;&lt;Year&gt;2021&lt;/Year&gt;&lt;IDText&gt;Global epidemiology of NAFLD-related HCC: trends, predictions, risk factors and prevention&lt;/IDText&gt;&lt;DisplayText&gt;&lt;style face="superscript"&gt;2&lt;/style&gt;&lt;/DisplayText&gt;&lt;record&gt;&lt;rec-number&gt;&lt;/rec-number&gt;&lt;ref-type name="Journal Article"&gt;17&lt;/ref-type&gt;&lt;contributors&gt;&lt;authors&gt;&lt;author&gt;Huang, D. Q.&lt;/author&gt;&lt;author&gt;El-Serag, H. B.&lt;/author&gt;&lt;author&gt;Loomba, R.&lt;/author&gt;&lt;/authors&gt;&lt;/contributors&gt;&lt;titles&gt;&lt;title&gt;Global epidemiology of NAFLD-related HCC: trends, predictions, risk factors and prevention&lt;/title&gt;&lt;secondary-title&gt;Nat Rev Gastroenterol Hepatol&lt;/secondary-title&gt;&lt;/titles&gt;&lt;pages&gt;223-238&lt;/pages&gt;&lt;volume&gt;18&lt;/volume&gt;&lt;number&gt;4&lt;/number&gt;&lt;edition&gt;20201221&lt;/edition&gt;&lt;dates&gt;&lt;year&gt;2021&lt;/year&gt;&lt;pub-dates&gt;&lt;date&gt;Apr&lt;/date&gt;&lt;/pub-dates&gt;&lt;/dates&gt;&lt;isbn&gt;1759-5045 (Print)&amp;#xD;1759-5045&lt;/isbn&gt;&lt;accession-num&gt;33349658&lt;/accession-num&gt;&lt;custom1&gt;Competing interests R.L. serves as a consultant or advisory board member for Anylam/Regeneron, Arrowhead Pharmaceuticals, AstraZeneca, Bristol Myers Squibb, CohBar, Eli Lilly, Galmed, Gilead, Glympse bio, Inipharm, Intercept, Ionis, Janssen Inc., Merck, Metacrine, Inc., NGM Biopharmaceuticals, Novartis, Novo Nordisk, Pfizer, Promethera, Sagimet, 89 bio, and Viking Therapeutics. In addition, his institution has received grant support from Allergan, Boehringer Ingelheim, Bristol Myers Squibb, Cirius, Eli Lilly and Company, Galectin Therapeutics, Galmed Pharmaceuticals, GE, Genfit, Gilead, Intercept, Inventiva, Janssen, Madrigal Pharmaceuticals, Merck, NGM Biopharmaceuticals, Pfizer, pH Pharma, and Siemens. He is also co-founder of Liponexus, Inc.&lt;/custom1&gt;&lt;custom2&gt;PMC8016738&lt;/custom2&gt;&lt;custom6&gt;NIHMS1666322&lt;/custom6&gt;&lt;electronic-resource-num&gt;10.1038/s41575-020-00381-6&lt;/electronic-resource-num&gt;&lt;remote-database-provider&gt;NLM&lt;/remote-database-provider&gt;&lt;language&gt;eng&lt;/language&gt;&lt;/record&gt;&lt;/Cite&gt;&lt;/EndNote&gt;</w:instrText>
      </w:r>
      <w:r w:rsidR="003C3C06">
        <w:rPr>
          <w:rFonts w:eastAsia="Times New Roman" w:cs="Arial"/>
        </w:rPr>
        <w:fldChar w:fldCharType="separate"/>
      </w:r>
      <w:r w:rsidR="003C3C06" w:rsidRPr="002502D1">
        <w:rPr>
          <w:rFonts w:eastAsia="Times New Roman" w:cs="Arial"/>
          <w:noProof/>
          <w:vertAlign w:val="superscript"/>
        </w:rPr>
        <w:t>2</w:t>
      </w:r>
      <w:r w:rsidR="003C3C06">
        <w:rPr>
          <w:rFonts w:eastAsia="Times New Roman" w:cs="Arial"/>
        </w:rPr>
        <w:fldChar w:fldCharType="end"/>
      </w:r>
      <w:r w:rsidR="00DC5356">
        <w:t>.</w:t>
      </w:r>
      <w:r w:rsidRPr="00B652AA">
        <w:rPr>
          <w:rFonts w:eastAsia="Times New Roman" w:cs="Arial"/>
        </w:rPr>
        <w:t xml:space="preserve"> </w:t>
      </w:r>
      <w:r w:rsidR="00991757">
        <w:rPr>
          <w:rFonts w:eastAsia="Times New Roman" w:cs="Arial"/>
        </w:rPr>
        <w:t>O</w:t>
      </w:r>
      <w:r w:rsidRPr="00B652AA">
        <w:rPr>
          <w:rFonts w:eastAsia="Times New Roman" w:cs="Arial"/>
        </w:rPr>
        <w:t>ver a quarter of MASLD-related HCC can occur in the absence of cirrhosis, making surveillance and early detection of HCC challenging in this population</w:t>
      </w:r>
      <w:r w:rsidR="002502D1">
        <w:rPr>
          <w:rFonts w:eastAsia="Times New Roman" w:cs="Arial"/>
        </w:rPr>
        <w:fldChar w:fldCharType="begin">
          <w:fldData xml:space="preserve">PEVuZE5vdGU+PENpdGU+PEF1dGhvcj5NY0dseW5uPC9BdXRob3I+PFllYXI+MjAyMTwvWWVhcj48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</w:fldData>
        </w:fldChar>
      </w:r>
      <w:r w:rsidR="002502D1">
        <w:rPr>
          <w:rFonts w:eastAsia="Times New Roman" w:cs="Arial"/>
        </w:rPr>
        <w:instrText xml:space="preserve"> ADDIN EN.CITE </w:instrText>
      </w:r>
      <w:r w:rsidR="002502D1">
        <w:rPr>
          <w:rFonts w:eastAsia="Times New Roman" w:cs="Arial"/>
        </w:rPr>
        <w:fldChar w:fldCharType="begin">
          <w:fldData xml:space="preserve">PEVuZE5vdGU+PENpdGU+PEF1dGhvcj5NY0dseW5uPC9BdXRob3I+PFllYXI+MjAyMTwvWWVhcj48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</w:fldData>
        </w:fldChar>
      </w:r>
      <w:r w:rsidR="002502D1">
        <w:rPr>
          <w:rFonts w:eastAsia="Times New Roman" w:cs="Arial"/>
        </w:rPr>
        <w:instrText xml:space="preserve"> ADDIN EN.CITE.DATA </w:instrText>
      </w:r>
      <w:r w:rsidR="002502D1">
        <w:rPr>
          <w:rFonts w:eastAsia="Times New Roman" w:cs="Arial"/>
        </w:rPr>
      </w:r>
      <w:r w:rsidR="002502D1">
        <w:rPr>
          <w:rFonts w:eastAsia="Times New Roman" w:cs="Arial"/>
        </w:rPr>
        <w:fldChar w:fldCharType="end"/>
      </w:r>
      <w:r w:rsidR="002502D1">
        <w:rPr>
          <w:rFonts w:eastAsia="Times New Roman" w:cs="Arial"/>
        </w:rPr>
      </w:r>
      <w:r w:rsidR="002502D1">
        <w:rPr>
          <w:rFonts w:eastAsia="Times New Roman" w:cs="Arial"/>
        </w:rPr>
        <w:fldChar w:fldCharType="separate"/>
      </w:r>
      <w:r w:rsidR="002502D1" w:rsidRPr="002502D1">
        <w:rPr>
          <w:rFonts w:eastAsia="Times New Roman" w:cs="Arial"/>
          <w:noProof/>
          <w:vertAlign w:val="superscript"/>
        </w:rPr>
        <w:t>3-5</w:t>
      </w:r>
      <w:r w:rsidR="002502D1">
        <w:rPr>
          <w:rFonts w:eastAsia="Times New Roman" w:cs="Arial"/>
        </w:rPr>
        <w:fldChar w:fldCharType="end"/>
      </w:r>
      <w:r w:rsidRPr="00B652AA">
        <w:rPr>
          <w:rFonts w:eastAsia="Times New Roman" w:cs="Arial"/>
        </w:rPr>
        <w:t xml:space="preserve">. </w:t>
      </w:r>
      <w:r w:rsidR="00726258">
        <w:rPr>
          <w:rFonts w:eastAsia="Times New Roman" w:cs="Arial"/>
        </w:rPr>
        <w:t>In the U.S. and Europe</w:t>
      </w:r>
      <w:r w:rsidR="008C2824">
        <w:rPr>
          <w:rFonts w:eastAsia="Times New Roman" w:cs="Arial"/>
        </w:rPr>
        <w:t xml:space="preserve">, </w:t>
      </w:r>
      <w:r w:rsidR="00087ACD">
        <w:rPr>
          <w:rFonts w:eastAsia="Times New Roman" w:cs="Arial"/>
        </w:rPr>
        <w:t xml:space="preserve">HCC </w:t>
      </w:r>
      <w:r w:rsidR="008C2824" w:rsidRPr="008C2824">
        <w:rPr>
          <w:rFonts w:eastAsia="Times New Roman" w:cs="Arial"/>
        </w:rPr>
        <w:t>incidence</w:t>
      </w:r>
      <w:r w:rsidR="00726258">
        <w:rPr>
          <w:rFonts w:eastAsia="Times New Roman" w:cs="Arial"/>
        </w:rPr>
        <w:t xml:space="preserve"> </w:t>
      </w:r>
      <w:r w:rsidR="008C2824" w:rsidRPr="008C2824">
        <w:rPr>
          <w:rFonts w:eastAsia="Times New Roman" w:cs="Arial"/>
        </w:rPr>
        <w:t>in patients with non-cirrhotic NAFLD</w:t>
      </w:r>
      <w:r w:rsidR="00726258">
        <w:rPr>
          <w:rFonts w:eastAsia="Times New Roman" w:cs="Arial"/>
        </w:rPr>
        <w:t>/</w:t>
      </w:r>
      <w:r w:rsidR="008C2824" w:rsidRPr="008C2824">
        <w:rPr>
          <w:rFonts w:eastAsia="Times New Roman" w:cs="Arial"/>
        </w:rPr>
        <w:t xml:space="preserve">NASH </w:t>
      </w:r>
      <w:r w:rsidR="00726258">
        <w:rPr>
          <w:rFonts w:eastAsia="Times New Roman" w:cs="Arial"/>
        </w:rPr>
        <w:t>has</w:t>
      </w:r>
      <w:r w:rsidR="00087ACD">
        <w:rPr>
          <w:rFonts w:eastAsia="Times New Roman" w:cs="Arial"/>
        </w:rPr>
        <w:t xml:space="preserve"> been</w:t>
      </w:r>
      <w:r w:rsidR="00726258">
        <w:rPr>
          <w:rFonts w:eastAsia="Times New Roman" w:cs="Arial"/>
        </w:rPr>
        <w:t xml:space="preserve"> reported to </w:t>
      </w:r>
      <w:r w:rsidR="00087ACD">
        <w:rPr>
          <w:rFonts w:eastAsia="Times New Roman" w:cs="Arial"/>
        </w:rPr>
        <w:t>be</w:t>
      </w:r>
      <w:r w:rsidR="008C2824" w:rsidRPr="008C2824">
        <w:rPr>
          <w:rFonts w:eastAsia="Times New Roman" w:cs="Arial"/>
        </w:rPr>
        <w:t xml:space="preserve"> 0.1 to 1.3 per 1,000 patient-years</w:t>
      </w:r>
      <w:r w:rsidR="002502D1">
        <w:rPr>
          <w:rFonts w:eastAsia="Times New Roman" w:cs="Arial"/>
        </w:rPr>
        <w:fldChar w:fldCharType="begin"/>
      </w:r>
      <w:r w:rsidR="002502D1">
        <w:rPr>
          <w:rFonts w:eastAsia="Times New Roman" w:cs="Arial"/>
        </w:rPr>
        <w:instrText xml:space="preserve"> ADDIN EN.CITE &lt;EndNote&gt;&lt;Cite&gt;&lt;Author&gt;Huang&lt;/Author&gt;&lt;Year&gt;2021&lt;/Year&gt;&lt;IDText&gt;Global epidemiology of NAFLD-related HCC: trends, predictions, risk factors and prevention&lt;/IDText&gt;&lt;DisplayText&gt;&lt;style face="superscript"&gt;2&lt;/style&gt;&lt;/DisplayText&gt;&lt;record&gt;&lt;rec-number&gt;&lt;/rec-number&gt;&lt;ref-type name="Journal Article"&gt;17&lt;/ref-type&gt;&lt;contributors&gt;&lt;authors&gt;&lt;author&gt;Huang, D. Q.&lt;/author&gt;&lt;author&gt;El-Serag, H. B.&lt;/author&gt;&lt;author&gt;Loomba, R.&lt;/author&gt;&lt;/authors&gt;&lt;/contributors&gt;&lt;titles&gt;&lt;title&gt;Global epidemiology of NAFLD-related HCC: trends, predictions, risk factors and prevention&lt;/title&gt;&lt;secondary-title&gt;Nat Rev Gastroenterol Hepatol&lt;/secondary-title&gt;&lt;/titles&gt;&lt;pages&gt;223-238&lt;/pages&gt;&lt;volume&gt;18&lt;/volume&gt;&lt;number&gt;4&lt;/number&gt;&lt;edition&gt;20201221&lt;/edition&gt;&lt;dates&gt;&lt;year&gt;2021&lt;/year&gt;&lt;pub-dates&gt;&lt;date&gt;Apr&lt;/date&gt;&lt;/pub-dates&gt;&lt;/dates&gt;&lt;isbn&gt;1759-5045 (Print)&amp;#xD;1759-5045&lt;/isbn&gt;&lt;accession-num&gt;33349658&lt;/accession-num&gt;&lt;custom1&gt;Competing interests R.L. serves as a consultant or advisory board member for Anylam/Regeneron, Arrowhead Pharmaceuticals, AstraZeneca, Bristol Myers Squibb, CohBar, Eli Lilly, Galmed, Gilead, Glympse bio, Inipharm, Intercept, Ionis, Janssen Inc., Merck, Metacrine, Inc., NGM Biopharmaceuticals, Novartis, Novo Nordisk, Pfizer, Promethera, Sagimet, 89 bio, and Viking Therapeutics. In addition, his institution has received grant support from Allergan, Boehringer Ingelheim, Bristol Myers Squibb, Cirius, Eli Lilly and Company, Galectin Therapeutics, Galmed Pharmaceuticals, GE, Genfit, Gilead, Intercept, Inventiva, Janssen, Madrigal Pharmaceuticals, Merck, NGM Biopharmaceuticals, Pfizer, pH Pharma, and Siemens. He is also co-founder of Liponexus, Inc.&lt;/custom1&gt;&lt;custom2&gt;PMC8016738&lt;/custom2&gt;&lt;custom6&gt;NIHMS1666322&lt;/custom6&gt;&lt;electronic-resource-num&gt;10.1038/s41575-020-00381-6&lt;/electronic-resource-num&gt;&lt;remote-database-provider&gt;NLM&lt;/remote-database-provider&gt;&lt;language&gt;eng&lt;/language&gt;&lt;/record&gt;&lt;/Cite&gt;&lt;/EndNote&gt;</w:instrText>
      </w:r>
      <w:r w:rsidR="002502D1">
        <w:rPr>
          <w:rFonts w:eastAsia="Times New Roman" w:cs="Arial"/>
        </w:rPr>
        <w:fldChar w:fldCharType="separate"/>
      </w:r>
      <w:r w:rsidR="002502D1" w:rsidRPr="002502D1">
        <w:rPr>
          <w:rFonts w:eastAsia="Times New Roman" w:cs="Arial"/>
          <w:noProof/>
          <w:vertAlign w:val="superscript"/>
        </w:rPr>
        <w:t>2</w:t>
      </w:r>
      <w:r w:rsidR="002502D1">
        <w:rPr>
          <w:rFonts w:eastAsia="Times New Roman" w:cs="Arial"/>
        </w:rPr>
        <w:fldChar w:fldCharType="end"/>
      </w:r>
      <w:r w:rsidR="00726258">
        <w:rPr>
          <w:rFonts w:eastAsia="Times New Roman" w:cs="Arial"/>
        </w:rPr>
        <w:t>.</w:t>
      </w:r>
      <w:r w:rsidR="00305930" w:rsidRPr="00305930">
        <w:rPr>
          <w:rFonts w:eastAsia="Times New Roman" w:cs="Arial"/>
        </w:rPr>
        <w:t xml:space="preserve"> </w:t>
      </w:r>
      <w:r w:rsidR="00305930">
        <w:rPr>
          <w:rFonts w:eastAsia="Times New Roman" w:cs="Arial"/>
        </w:rPr>
        <w:t xml:space="preserve">Despite the relatively lower incidence of HCC among patients without cirrhosis compared to those with cirrhosis, the high prevalence of MASLD is likely to increase the number of HCC cases </w:t>
      </w:r>
      <w:r w:rsidR="00396F97">
        <w:rPr>
          <w:rFonts w:eastAsia="Times New Roman" w:cs="Arial"/>
        </w:rPr>
        <w:t>due to non-cirrhotic MASLD</w:t>
      </w:r>
      <w:r w:rsidR="00305930">
        <w:rPr>
          <w:rFonts w:eastAsia="Times New Roman" w:cs="Arial"/>
        </w:rPr>
        <w:t>.</w:t>
      </w:r>
      <w:r w:rsidR="001C0AC7">
        <w:rPr>
          <w:rFonts w:eastAsia="Times New Roman" w:cs="Arial"/>
        </w:rPr>
        <w:t xml:space="preserve"> </w:t>
      </w:r>
      <w:r w:rsidR="001C0AC7" w:rsidRPr="00B652AA">
        <w:rPr>
          <w:rFonts w:eastAsia="Times New Roman" w:cs="Arial"/>
        </w:rPr>
        <w:t>In</w:t>
      </w:r>
      <w:r w:rsidR="00D24A0A">
        <w:rPr>
          <w:rFonts w:eastAsia="Times New Roman" w:cs="Arial"/>
        </w:rPr>
        <w:t xml:space="preserve"> fact, in </w:t>
      </w:r>
      <w:r w:rsidR="001C0AC7" w:rsidRPr="00B652AA">
        <w:rPr>
          <w:rFonts w:eastAsia="Times New Roman" w:cs="Arial"/>
        </w:rPr>
        <w:t>a Veterans Affairs cohort, the annual incidence of HCC among patients with NAFLD was projected to increase 122% by 2030</w:t>
      </w:r>
      <w:r w:rsidR="001C0AC7">
        <w:rPr>
          <w:rFonts w:eastAsia="Times New Roman" w:cs="Arial"/>
        </w:rPr>
        <w:fldChar w:fldCharType="begin"/>
      </w:r>
      <w:r w:rsidR="001C0AC7">
        <w:rPr>
          <w:rFonts w:eastAsia="Times New Roman" w:cs="Arial"/>
        </w:rPr>
        <w:instrText xml:space="preserve"> ADDIN EN.CITE &lt;EndNote&gt;&lt;Cite&gt;&lt;Author&gt;Huang&lt;/Author&gt;&lt;Year&gt;2021&lt;/Year&gt;&lt;IDText&gt;Global epidemiology of NAFLD-related HCC: trends, predictions, risk factors and prevention&lt;/IDText&gt;&lt;DisplayText&gt;&lt;style face="superscript"&gt;2&lt;/style&gt;&lt;/DisplayText&gt;&lt;record&gt;&lt;rec-number&gt;&lt;/rec-number&gt;&lt;ref-type name="Journal Article"&gt;17&lt;/ref-type&gt;&lt;contributors&gt;&lt;authors&gt;&lt;author&gt;Huang, D. Q.&lt;/author&gt;&lt;author&gt;El-Serag, H. B.&lt;/author&gt;&lt;author&gt;Loomba, R.&lt;/author&gt;&lt;/authors&gt;&lt;/contributors&gt;&lt;titles&gt;&lt;title&gt;Global epidemiology of NAFLD-related HCC: trends, predictions, risk factors and prevention&lt;/title&gt;&lt;secondary-title&gt;Nat Rev Gastroenterol Hepatol&lt;/secondary-title&gt;&lt;/titles&gt;&lt;pages&gt;223-238&lt;/pages&gt;&lt;volume&gt;18&lt;/volume&gt;&lt;number&gt;4&lt;/number&gt;&lt;edition&gt;20201221&lt;/edition&gt;&lt;dates&gt;&lt;year&gt;2021&lt;/year&gt;&lt;pub-dates&gt;&lt;date&gt;Apr&lt;/date&gt;&lt;/pub-dates&gt;&lt;/dates&gt;&lt;isbn&gt;1759-5045 (Print)&amp;#xD;1759-5045&lt;/isbn&gt;&lt;accession-num&gt;33349658&lt;/accession-num&gt;&lt;custom1&gt;Competing interests R.L. serves as a consultant or advisory board member for Anylam/Regeneron, Arrowhead Pharmaceuticals, AstraZeneca, Bristol Myers Squibb, CohBar, Eli Lilly, Galmed, Gilead, Glympse bio, Inipharm, Intercept, Ionis, Janssen Inc., Merck, Metacrine, Inc., NGM Biopharmaceuticals, Novartis, Novo Nordisk, Pfizer, Promethera, Sagimet, 89 bio, and Viking Therapeutics. In addition, his institution has received grant support from Allergan, Boehringer Ingelheim, Bristol Myers Squibb, Cirius, Eli Lilly and Company, Galectin Therapeutics, Galmed Pharmaceuticals, GE, Genfit, Gilead, Intercept, Inventiva, Janssen, Madrigal Pharmaceuticals, Merck, NGM Biopharmaceuticals, Pfizer, pH Pharma, and Siemens. He is also co-founder of Liponexus, Inc.&lt;/custom1&gt;&lt;custom2&gt;PMC8016738&lt;/custom2&gt;&lt;custom6&gt;NIHMS1666322&lt;/custom6&gt;&lt;electronic-resource-num&gt;10.1038/s41575-020-00381-6&lt;/electronic-resource-num&gt;&lt;remote-database-provider&gt;NLM&lt;/remote-database-provider&gt;&lt;language&gt;eng&lt;/language&gt;&lt;/record&gt;&lt;/Cite&gt;&lt;/EndNote&gt;</w:instrText>
      </w:r>
      <w:r w:rsidR="001C0AC7">
        <w:rPr>
          <w:rFonts w:eastAsia="Times New Roman" w:cs="Arial"/>
        </w:rPr>
        <w:fldChar w:fldCharType="separate"/>
      </w:r>
      <w:r w:rsidR="001C0AC7" w:rsidRPr="002502D1">
        <w:rPr>
          <w:rFonts w:eastAsia="Times New Roman" w:cs="Arial"/>
          <w:noProof/>
          <w:vertAlign w:val="superscript"/>
        </w:rPr>
        <w:t>2</w:t>
      </w:r>
      <w:r w:rsidR="001C0AC7">
        <w:rPr>
          <w:rFonts w:eastAsia="Times New Roman" w:cs="Arial"/>
        </w:rPr>
        <w:fldChar w:fldCharType="end"/>
      </w:r>
      <w:r w:rsidR="001C0AC7" w:rsidRPr="00B652AA">
        <w:rPr>
          <w:rFonts w:eastAsia="Times New Roman" w:cs="Arial"/>
        </w:rPr>
        <w:t>.</w:t>
      </w:r>
      <w:r w:rsidR="001A106D">
        <w:rPr>
          <w:rFonts w:eastAsia="Times New Roman" w:cs="Arial"/>
        </w:rPr>
        <w:t xml:space="preserve"> </w:t>
      </w:r>
      <w:r w:rsidR="00424290">
        <w:t xml:space="preserve">However, current </w:t>
      </w:r>
      <w:r w:rsidR="00D37BAB">
        <w:t xml:space="preserve">AASLD </w:t>
      </w:r>
      <w:r w:rsidR="00424290">
        <w:t xml:space="preserve">guidelines do not recommend regular HCC screening in patients with </w:t>
      </w:r>
      <w:r w:rsidR="00F107F0">
        <w:t>non-cirrhotic MASLD/</w:t>
      </w:r>
      <w:r w:rsidR="00472062">
        <w:t>NAFLD</w:t>
      </w:r>
      <w:r w:rsidR="00F107F0">
        <w:t xml:space="preserve">. </w:t>
      </w:r>
      <w:r w:rsidR="00622F91">
        <w:t>Due to the</w:t>
      </w:r>
      <w:r w:rsidR="38DBE9CC">
        <w:t xml:space="preserve"> low incidence of HCC in MASL</w:t>
      </w:r>
      <w:r w:rsidR="00622F91">
        <w:t>D</w:t>
      </w:r>
      <w:r w:rsidR="38DBE9CC">
        <w:t xml:space="preserve"> patients without cirrhosis, i</w:t>
      </w:r>
      <w:r w:rsidR="1E674CB0">
        <w:t xml:space="preserve">t is </w:t>
      </w:r>
      <w:r w:rsidR="3C4C151A">
        <w:t>not considered to be cost-effective to perform HCC surveillance in this cohort</w:t>
      </w:r>
      <w:r w:rsidR="008B5CF6">
        <w:fldChar w:fldCharType="begin"/>
      </w:r>
      <w:r w:rsidR="008B5CF6">
        <w:instrText xml:space="preserve"> ADDIN EN.CITE &lt;EndNote&gt;&lt;Cite&gt;&lt;Author&gt;Singal&lt;/Author&gt;&lt;Year&gt;2023&lt;/Year&gt;&lt;IDText&gt;AASLD Practice Guidance on prevention, diagnosis, and treatment of hepatocellular carcinoma&lt;/IDText&gt;&lt;DisplayText&gt;&lt;style face="superscript"&gt;6&lt;/style&gt;&lt;/DisplayText&gt;&lt;record&gt;&lt;urls&gt;&lt;related-urls&gt;&lt;url&gt;https://journals.lww.com/hep/fulltext/2023/12000/aasld_practice_guidance_on_prevention,_diagnosis,.27.aspx&lt;/url&gt;&lt;/related-urls&gt;&lt;/urls&gt;&lt;isbn&gt;0270-9139&lt;/isbn&gt;&lt;titles&gt;&lt;title&gt;AASLD Practice Guidance on prevention, diagnosis, and treatment of hepatocellular carcinoma&lt;/title&gt;&lt;secondary-title&gt;Hepatology&lt;/secondary-title&gt;&lt;/titles&gt;&lt;number&gt;6&lt;/number&gt;&lt;contributors&gt;&lt;authors&gt;&lt;author&gt;Singal, Amit G.&lt;/author&gt;&lt;author&gt;Llovet, Josep M.&lt;/author&gt;&lt;author&gt;Yarchoan, Mark&lt;/author&gt;&lt;author&gt;Mehta, Neil&lt;/author&gt;&lt;author&gt;Heimbach, Julie K.&lt;/author&gt;&lt;author&gt;Dawson, Laura A.&lt;/author&gt;&lt;author&gt;Jou, Janice H.&lt;/author&gt;&lt;author&gt;Kulik, Laura M.&lt;/author&gt;&lt;author&gt;Agopian, Vatche G.&lt;/author&gt;&lt;author&gt;Marrero, Jorge A.&lt;/author&gt;&lt;author&gt;Mendiratta-Lala, Mishal&lt;/author&gt;&lt;author&gt;Brown, Daniel B.&lt;/author&gt;&lt;author&gt;Rilling, William S.&lt;/author&gt;&lt;author&gt;Goyal, Lipika&lt;/author&gt;&lt;author&gt;Wei, Alice C.&lt;/author&gt;&lt;author&gt;Taddei, Tamar H.&lt;/author&gt;&lt;/authors&gt;&lt;/contributors&gt;&lt;added-date format="utc"&gt;1727045461&lt;/added-date&gt;&lt;ref-type name="Journal Article"&gt;17&lt;/ref-type&gt;&lt;dates&gt;&lt;year&gt;2023&lt;/year&gt;&lt;/dates&gt;&lt;rec-number&gt;66&lt;/rec-number&gt;&lt;last-updated-date format="utc"&gt;1727045461&lt;/last-updated-date&gt;&lt;volume&gt;78&lt;/volume&gt;&lt;/record&gt;&lt;/Cite&gt;&lt;/EndNote&gt;</w:instrText>
      </w:r>
      <w:r w:rsidR="008B5CF6">
        <w:fldChar w:fldCharType="separate"/>
      </w:r>
      <w:r w:rsidR="008B5CF6" w:rsidRPr="008B5CF6">
        <w:rPr>
          <w:noProof/>
          <w:vertAlign w:val="superscript"/>
        </w:rPr>
        <w:t>6</w:t>
      </w:r>
      <w:r w:rsidR="008B5CF6">
        <w:fldChar w:fldCharType="end"/>
      </w:r>
      <w:r w:rsidR="3C4C151A">
        <w:t xml:space="preserve">. </w:t>
      </w:r>
    </w:p>
    <w:p w14:paraId="04B31F3D" w14:textId="77777777" w:rsidR="008137DB" w:rsidRDefault="008137DB" w:rsidP="00622F91">
      <w:pPr>
        <w:spacing w:line="276" w:lineRule="auto"/>
      </w:pPr>
    </w:p>
    <w:p w14:paraId="39830634" w14:textId="50828327" w:rsidR="38DBE9CC" w:rsidRDefault="007E748D" w:rsidP="00622F91">
      <w:pPr>
        <w:spacing w:line="276" w:lineRule="auto"/>
      </w:pPr>
      <w:r>
        <w:t>P</w:t>
      </w:r>
      <w:r w:rsidR="003C164C">
        <w:t xml:space="preserve">revious studies have shown </w:t>
      </w:r>
      <w:r w:rsidR="003C164C" w:rsidRPr="0044164B">
        <w:t xml:space="preserve">overweight/obesity, diabetes, male sex, </w:t>
      </w:r>
      <w:r w:rsidR="003C164C">
        <w:t xml:space="preserve">and White, Hispanic, and Asian </w:t>
      </w:r>
      <w:r w:rsidR="003C164C" w:rsidRPr="0044164B">
        <w:t xml:space="preserve">race/ethnicity </w:t>
      </w:r>
      <w:r w:rsidR="003C164C">
        <w:t>in combination with obesity to be associated with higher HCC incidence</w:t>
      </w:r>
      <w:r w:rsidR="003C164C">
        <w:fldChar w:fldCharType="begin"/>
      </w:r>
      <w:r w:rsidR="003C164C">
        <w:instrText xml:space="preserve"> ADDIN EN.CITE &lt;EndNote&gt;&lt;Cite&gt;&lt;Author&gt;Younes&lt;/Author&gt;&lt;Year&gt;2018&lt;/Year&gt;&lt;IDText&gt;Should we undertake surveillance for HCC in patients with NAFLD?&lt;/IDText&gt;&lt;DisplayText&gt;&lt;style face="superscript"&gt;7&lt;/style&gt;&lt;/DisplayText&gt;&lt;record&gt;&lt;dates&gt;&lt;pub-dates&gt;&lt;date&gt;2018/02/01/&lt;/date&gt;&lt;/pub-dates&gt;&lt;year&gt;2018&lt;/year&gt;&lt;/dates&gt;&lt;keywords&gt;&lt;keyword&gt;Steatohepatitis&lt;/keyword&gt;&lt;keyword&gt;Non-invasive marker&lt;/keyword&gt;&lt;keyword&gt;Type 2 diabetes&lt;/keyword&gt;&lt;keyword&gt;Obesity&lt;/keyword&gt;&lt;keyword&gt;Hepatocarcinogenesis&lt;/keyword&gt;&lt;/keywords&gt;&lt;urls&gt;&lt;related-urls&gt;&lt;url&gt;https://www.sciencedirect.com/science/article/pii/S016882781732353X&lt;/url&gt;&lt;/related-urls&gt;&lt;/urls&gt;&lt;isbn&gt;0168-8278&lt;/isbn&gt;&lt;titles&gt;&lt;title&gt;Should we undertake surveillance for HCC in patients with NAFLD?&lt;/title&gt;&lt;secondary-title&gt;Journal of Hepatology&lt;/secondary-title&gt;&lt;/titles&gt;&lt;pages&gt;326-334&lt;/pages&gt;&lt;number&gt;2&lt;/number&gt;&lt;contributors&gt;&lt;authors&gt;&lt;author&gt;Younes, Ramy&lt;/author&gt;&lt;author&gt;Bugianesi, Elisabetta&lt;/author&gt;&lt;/authors&gt;&lt;/contributors&gt;&lt;added-date format="utc"&gt;1725087295&lt;/added-date&gt;&lt;ref-type name="Journal Article"&gt;17&lt;/ref-type&gt;&lt;rec-number&gt;59&lt;/rec-number&gt;&lt;last-updated-date format="utc"&gt;1725087295&lt;/last-updated-date&gt;&lt;electronic-resource-num&gt;https://doi.org/10.1016/j.jhep.2017.10.006&lt;/electronic-resource-num&gt;&lt;volume&gt;68&lt;/volume&gt;&lt;/record&gt;&lt;/Cite&gt;&lt;/EndNote&gt;</w:instrText>
      </w:r>
      <w:r w:rsidR="003C164C">
        <w:fldChar w:fldCharType="separate"/>
      </w:r>
      <w:r w:rsidR="003C164C" w:rsidRPr="004878A5">
        <w:rPr>
          <w:noProof/>
          <w:vertAlign w:val="superscript"/>
        </w:rPr>
        <w:t>7</w:t>
      </w:r>
      <w:r w:rsidR="003C164C">
        <w:fldChar w:fldCharType="end"/>
      </w:r>
      <w:r>
        <w:t>.</w:t>
      </w:r>
      <w:r w:rsidR="00E312E9">
        <w:t xml:space="preserve"> </w:t>
      </w:r>
      <w:r>
        <w:t>Additionally,</w:t>
      </w:r>
      <w:r w:rsidR="00971A70">
        <w:t xml:space="preserve"> studies report</w:t>
      </w:r>
      <w:r w:rsidR="00F733C3">
        <w:t xml:space="preserve"> that </w:t>
      </w:r>
      <w:r w:rsidR="001F63AF">
        <w:t xml:space="preserve">20-25% </w:t>
      </w:r>
      <w:r w:rsidR="00724603">
        <w:t xml:space="preserve">of patients with HCC cirrhosis </w:t>
      </w:r>
      <w:r w:rsidR="00BB183B">
        <w:t xml:space="preserve">were not aware of their </w:t>
      </w:r>
      <w:r w:rsidR="00F733C3">
        <w:t xml:space="preserve">cirrhosis prior to </w:t>
      </w:r>
      <w:r w:rsidR="00064B83">
        <w:t>being diagnosed with HCC</w:t>
      </w:r>
      <w:r w:rsidR="001F63AF">
        <w:t>, especially among older patients</w:t>
      </w:r>
      <w:r w:rsidR="00E158EC">
        <w:t xml:space="preserve"> and those with NAFLD</w:t>
      </w:r>
      <w:r w:rsidR="009D16BE">
        <w:fldChar w:fldCharType="begin">
          <w:fldData xml:space="preserve">PEVuZE5vdGU+PENpdGU+PEF1dGhvcj5HdXNzPC9BdXRob3I+PFllYXI+MjAxODwvWWVhcj48SURU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</w:fldData>
        </w:fldChar>
      </w:r>
      <w:r w:rsidR="001E4167">
        <w:instrText xml:space="preserve"> ADDIN EN.CITE </w:instrText>
      </w:r>
      <w:r w:rsidR="001E4167">
        <w:fldChar w:fldCharType="begin">
          <w:fldData xml:space="preserve">PEVuZE5vdGU+PENpdGU+PEF1dGhvcj5HdXNzPC9BdXRob3I+PFllYXI+MjAxODwvWWVhcj48SURU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</w:fldData>
        </w:fldChar>
      </w:r>
      <w:r w:rsidR="001E4167">
        <w:instrText xml:space="preserve"> ADDIN EN.CITE.DATA </w:instrText>
      </w:r>
      <w:r w:rsidR="001E4167">
        <w:fldChar w:fldCharType="end"/>
      </w:r>
      <w:r w:rsidR="009D16BE">
        <w:fldChar w:fldCharType="separate"/>
      </w:r>
      <w:r w:rsidR="001E4167" w:rsidRPr="001E4167">
        <w:rPr>
          <w:noProof/>
          <w:vertAlign w:val="superscript"/>
        </w:rPr>
        <w:t>8-11</w:t>
      </w:r>
      <w:r w:rsidR="009D16BE">
        <w:fldChar w:fldCharType="end"/>
      </w:r>
      <w:r w:rsidR="00724603">
        <w:t xml:space="preserve">. </w:t>
      </w:r>
      <w:r>
        <w:t xml:space="preserve"> </w:t>
      </w:r>
      <w:r w:rsidR="00077B6A">
        <w:t xml:space="preserve">Therefore, an underdiagnosis of </w:t>
      </w:r>
      <w:r>
        <w:t>cirrhosis coul</w:t>
      </w:r>
      <w:r w:rsidR="00DF6974">
        <w:t xml:space="preserve">d play a factor in </w:t>
      </w:r>
      <w:r w:rsidR="001A7B5C">
        <w:t>reducing access to HCC surveillance</w:t>
      </w:r>
      <w:r w:rsidR="00077B6A">
        <w:t xml:space="preserve"> among </w:t>
      </w:r>
      <w:r w:rsidR="00675E76">
        <w:t xml:space="preserve">patients with </w:t>
      </w:r>
      <w:r w:rsidR="00F16F59">
        <w:t>MASLD</w:t>
      </w:r>
      <w:r w:rsidR="001A7B5C">
        <w:t xml:space="preserve">. </w:t>
      </w:r>
      <w:r>
        <w:t xml:space="preserve">However, </w:t>
      </w:r>
      <w:r w:rsidR="003C164C">
        <w:t>t</w:t>
      </w:r>
      <w:r w:rsidR="008137DB">
        <w:t>here</w:t>
      </w:r>
      <w:r w:rsidR="329CD470">
        <w:t xml:space="preserve"> </w:t>
      </w:r>
      <w:r w:rsidR="5646923B">
        <w:t xml:space="preserve">are no cost effectiveness analyses </w:t>
      </w:r>
      <w:r w:rsidR="00743047">
        <w:t xml:space="preserve">(CEA) </w:t>
      </w:r>
      <w:r w:rsidR="5646923B">
        <w:t>performed</w:t>
      </w:r>
      <w:r w:rsidR="00D37BAB">
        <w:t xml:space="preserve"> </w:t>
      </w:r>
      <w:r w:rsidR="5646923B">
        <w:t xml:space="preserve">to further stratify the non-cirrhotic MASLD population </w:t>
      </w:r>
      <w:r w:rsidR="00D37BAB">
        <w:t>to identify a group with higher risk of HCC</w:t>
      </w:r>
      <w:r w:rsidR="5646923B">
        <w:t xml:space="preserve"> in which </w:t>
      </w:r>
      <w:r w:rsidR="001A106D">
        <w:t xml:space="preserve">HCC </w:t>
      </w:r>
      <w:r w:rsidR="5646923B">
        <w:t xml:space="preserve">surveillance would be cost-effective. </w:t>
      </w:r>
    </w:p>
    <w:p w14:paraId="0B72BDCE" w14:textId="3F2620C3" w:rsidR="00743047" w:rsidRDefault="0AE51AD2" w:rsidP="0AE51AD2">
      <w:pPr>
        <w:spacing w:line="276" w:lineRule="auto"/>
      </w:pPr>
      <w:r>
        <w:t xml:space="preserve">We aim to perform a CEA to identify a high-risk population among patients with non-cirrhotic MASLD in which HCC surveillance would be cost-effective. The results of this study could help inform practice guidelines to improve the early detection and outcomes of HCC in patients with non-cirrhotic MASLD.  </w:t>
      </w:r>
    </w:p>
    <w:p w14:paraId="3CB71CC2" w14:textId="2D21253F" w:rsidR="09E51E4F" w:rsidRDefault="09E51E4F" w:rsidP="09E51E4F"/>
    <w:p w14:paraId="3B5C5476" w14:textId="3032FE78" w:rsidR="5CBC0A79" w:rsidRDefault="5CBC0A79" w:rsidP="09E51E4F">
      <w:pPr>
        <w:rPr>
          <w:b/>
          <w:bCs/>
        </w:rPr>
      </w:pPr>
      <w:r w:rsidRPr="09E51E4F">
        <w:rPr>
          <w:b/>
          <w:bCs/>
        </w:rPr>
        <w:lastRenderedPageBreak/>
        <w:t>Objectives</w:t>
      </w:r>
    </w:p>
    <w:p w14:paraId="466DF16A" w14:textId="6BD94C9C" w:rsidR="00C60C88" w:rsidRDefault="5CBC0A79" w:rsidP="00FB6194">
      <w:pPr>
        <w:pStyle w:val="ListParagraph"/>
        <w:numPr>
          <w:ilvl w:val="0"/>
          <w:numId w:val="19"/>
        </w:numPr>
      </w:pPr>
      <w:r w:rsidRPr="007F6AA4">
        <w:rPr>
          <w:b/>
          <w:bCs/>
        </w:rPr>
        <w:t>Primary objective</w:t>
      </w:r>
      <w:r w:rsidR="00FB6194" w:rsidRPr="007F6AA4">
        <w:rPr>
          <w:b/>
          <w:bCs/>
        </w:rPr>
        <w:t>:</w:t>
      </w:r>
      <w:r w:rsidR="007F6AA4">
        <w:t xml:space="preserve"> </w:t>
      </w:r>
      <w:r w:rsidR="00C60C88">
        <w:t xml:space="preserve">Determine the cost-effectiveness of conducting HCC surveillance in patients with non-cirrhotic MASLD in the U.S. </w:t>
      </w:r>
    </w:p>
    <w:p w14:paraId="0F342625" w14:textId="274A6FB9" w:rsidR="00AA046E" w:rsidRDefault="5CBC0A79" w:rsidP="004878A5">
      <w:pPr>
        <w:pStyle w:val="ListParagraph"/>
        <w:numPr>
          <w:ilvl w:val="0"/>
          <w:numId w:val="19"/>
        </w:numPr>
      </w:pPr>
      <w:r w:rsidRPr="007F6AA4">
        <w:rPr>
          <w:b/>
          <w:bCs/>
        </w:rPr>
        <w:t>Secondary objectives</w:t>
      </w:r>
      <w:r w:rsidR="007F6AA4" w:rsidRPr="007F6AA4">
        <w:rPr>
          <w:b/>
          <w:bCs/>
        </w:rPr>
        <w:t>:</w:t>
      </w:r>
      <w:r w:rsidR="007F6AA4">
        <w:t xml:space="preserve"> </w:t>
      </w:r>
      <w:r w:rsidR="00BE2A1B">
        <w:t>Evaluate the impact of demographic</w:t>
      </w:r>
      <w:r w:rsidR="00AA046E">
        <w:t xml:space="preserve"> (age, sex, race/ethnicity)</w:t>
      </w:r>
      <w:r w:rsidR="00BE2A1B">
        <w:t xml:space="preserve"> and clinical variables </w:t>
      </w:r>
      <w:r w:rsidR="00AA046E">
        <w:t xml:space="preserve">(platelet, INR, FIB-4, diabetes, overweight/obesity) </w:t>
      </w:r>
      <w:r w:rsidR="00BE2A1B">
        <w:t>on HCC incidence in the non-cirrhotic MASLD population to d</w:t>
      </w:r>
      <w:r w:rsidR="00C60C88">
        <w:t>etermine</w:t>
      </w:r>
      <w:r w:rsidR="00635BEA">
        <w:t xml:space="preserve"> a high-risk group in which HCC screening would be cost effective</w:t>
      </w:r>
      <w:r w:rsidR="00AA046E">
        <w:t>.</w:t>
      </w:r>
      <w:r w:rsidR="008E5C30">
        <w:t xml:space="preserve"> </w:t>
      </w:r>
    </w:p>
    <w:p w14:paraId="3428DCAA" w14:textId="0674166F" w:rsidR="09E51E4F" w:rsidRDefault="09E51E4F" w:rsidP="09E51E4F"/>
    <w:p w14:paraId="5303B06E" w14:textId="59E52992" w:rsidR="002D3987" w:rsidRDefault="5CBC0A79" w:rsidP="09E51E4F">
      <w:pPr>
        <w:rPr>
          <w:b/>
          <w:bCs/>
        </w:rPr>
      </w:pPr>
      <w:r w:rsidRPr="09E51E4F">
        <w:rPr>
          <w:b/>
          <w:bCs/>
        </w:rPr>
        <w:t xml:space="preserve">Study </w:t>
      </w:r>
      <w:r w:rsidR="002D3987">
        <w:rPr>
          <w:b/>
          <w:bCs/>
        </w:rPr>
        <w:t>Design and Methods</w:t>
      </w:r>
    </w:p>
    <w:p w14:paraId="28A448B1" w14:textId="36D2C582" w:rsidR="5CBC0A79" w:rsidRDefault="002D3987" w:rsidP="09E51E4F">
      <w:r>
        <w:rPr>
          <w:b/>
          <w:bCs/>
        </w:rPr>
        <w:t>P</w:t>
      </w:r>
      <w:r w:rsidR="5CBC0A79" w:rsidRPr="09E51E4F">
        <w:rPr>
          <w:b/>
          <w:bCs/>
        </w:rPr>
        <w:t>opulation and setting</w:t>
      </w:r>
    </w:p>
    <w:p w14:paraId="66BD0B84" w14:textId="4B1DC1AC" w:rsidR="00CE6EAC" w:rsidRDefault="596156D6" w:rsidP="09E51E4F">
      <w:r>
        <w:t>Our study population will include adult patients  (</w:t>
      </w:r>
      <w:r w:rsidRPr="596156D6">
        <w:rPr>
          <w:rFonts w:ascii="Symbol" w:eastAsia="Symbol" w:hAnsi="Symbol" w:cs="Symbol"/>
        </w:rPr>
        <w:t>³</w:t>
      </w:r>
      <w:r>
        <w:t xml:space="preserve">18 years) in the U.S. who have non-cirrhotic MASLD. Sub-group analyses will be performed by demographic and clinical variables. </w:t>
      </w:r>
    </w:p>
    <w:p w14:paraId="34707109" w14:textId="77777777" w:rsidR="00C8188F" w:rsidRDefault="00C8188F" w:rsidP="00C8188F">
      <w:pPr>
        <w:rPr>
          <w:b/>
          <w:bCs/>
        </w:rPr>
      </w:pPr>
      <w:r>
        <w:rPr>
          <w:b/>
          <w:bCs/>
        </w:rPr>
        <w:t>Study Design</w:t>
      </w:r>
    </w:p>
    <w:p w14:paraId="241E401E" w14:textId="27FB2444" w:rsidR="00C8188F" w:rsidRDefault="596156D6" w:rsidP="09E51E4F">
      <w:r>
        <w:t>The intervention arm will be patients with non-cirrhotic MASLD who receive regular HCC screening (biannual abdominal ultrasound and AFP). The control arm of this study will be all patients with non-cirrhotic MASLD who do not receive regular HCC screening.</w:t>
      </w:r>
    </w:p>
    <w:p w14:paraId="7F40930F" w14:textId="0181E3EA" w:rsidR="00432230" w:rsidRDefault="00BB111B" w:rsidP="09E51E4F">
      <w:r>
        <w:t xml:space="preserve">We will conduct sub-group analyses </w:t>
      </w:r>
      <w:r w:rsidR="009F5B33">
        <w:t>to determine</w:t>
      </w:r>
      <w:r>
        <w:t xml:space="preserve"> the cost effectiveness of </w:t>
      </w:r>
      <w:r w:rsidR="001B3669">
        <w:t xml:space="preserve">conducting HCC screening in </w:t>
      </w:r>
      <w:r>
        <w:t xml:space="preserve">patients </w:t>
      </w:r>
      <w:r w:rsidR="009F5B33">
        <w:t xml:space="preserve">with </w:t>
      </w:r>
      <w:r w:rsidR="008E5C30">
        <w:t>vari</w:t>
      </w:r>
      <w:r w:rsidR="0091118C">
        <w:t>ous</w:t>
      </w:r>
      <w:r w:rsidR="008E5C30">
        <w:t xml:space="preserve"> combinations of</w:t>
      </w:r>
      <w:r w:rsidR="009F5B33">
        <w:t xml:space="preserve"> demographic and clinical characteristics</w:t>
      </w:r>
      <w:r w:rsidR="008E5C30">
        <w:t xml:space="preserve"> that could impose higher HCC incidence.</w:t>
      </w:r>
      <w:r w:rsidR="0091118C">
        <w:t xml:space="preserve"> </w:t>
      </w:r>
      <w:r w:rsidR="0050253A">
        <w:t xml:space="preserve">The cost-effectiveness of these groups will be compared to that of conducting HCC screening in all patients with </w:t>
      </w:r>
      <w:r w:rsidR="00326D24">
        <w:t xml:space="preserve">non-cirrhotic </w:t>
      </w:r>
      <w:r w:rsidR="0050253A">
        <w:t xml:space="preserve">MASLD.   </w:t>
      </w:r>
      <w:r w:rsidR="008E5C30">
        <w:t xml:space="preserve"> </w:t>
      </w:r>
    </w:p>
    <w:p w14:paraId="298CFFB3" w14:textId="0734AAE3" w:rsidR="00206F85" w:rsidRDefault="00206F85" w:rsidP="09E51E4F">
      <w:r w:rsidRPr="00B57336">
        <w:rPr>
          <w:b/>
          <w:bCs/>
        </w:rPr>
        <w:t>Time:</w:t>
      </w:r>
      <w:r>
        <w:t xml:space="preserve"> Utility and costs will be </w:t>
      </w:r>
      <w:r w:rsidR="00D41742">
        <w:t>evaluated across a lifetime horizon.</w:t>
      </w:r>
    </w:p>
    <w:p w14:paraId="4B095A65" w14:textId="5FDB3CA7" w:rsidR="00D41742" w:rsidRDefault="00D41742" w:rsidP="09E51E4F">
      <w:r w:rsidRPr="00B57336">
        <w:rPr>
          <w:b/>
          <w:bCs/>
        </w:rPr>
        <w:t>Discount rate:</w:t>
      </w:r>
      <w:r>
        <w:t xml:space="preserve"> 3%</w:t>
      </w:r>
      <w:r w:rsidR="00326D24">
        <w:t xml:space="preserve"> </w:t>
      </w:r>
      <w:r w:rsidR="00636425">
        <w:t>annual decrease</w:t>
      </w:r>
      <w:r>
        <w:t xml:space="preserve"> </w:t>
      </w:r>
      <w:r w:rsidR="00636425">
        <w:t xml:space="preserve">in both cost and utility </w:t>
      </w:r>
      <w:r>
        <w:t xml:space="preserve">(as recommended by </w:t>
      </w:r>
      <w:r w:rsidR="001305A0">
        <w:t xml:space="preserve">the </w:t>
      </w:r>
      <w:r w:rsidR="001305A0" w:rsidRPr="001305A0">
        <w:t>Public Health Service Panel on Cost-Effectiveness in Medicine</w:t>
      </w:r>
      <w:r w:rsidR="00523C49">
        <w:t xml:space="preserve">, </w:t>
      </w:r>
      <w:r w:rsidR="00523C49" w:rsidRPr="00523C49">
        <w:t>Lipscomb et al., 199</w:t>
      </w:r>
      <w:r w:rsidR="00523C49">
        <w:t>6</w:t>
      </w:r>
      <w:r w:rsidR="00B46808">
        <w:t>)</w:t>
      </w:r>
    </w:p>
    <w:p w14:paraId="5D7F4492" w14:textId="307C9858" w:rsidR="00B57336" w:rsidRDefault="00B57336" w:rsidP="09E51E4F">
      <w:r w:rsidRPr="00B57336">
        <w:rPr>
          <w:b/>
          <w:bCs/>
        </w:rPr>
        <w:t>Measured outcome</w:t>
      </w:r>
      <w:r w:rsidR="009F0284">
        <w:rPr>
          <w:b/>
          <w:bCs/>
        </w:rPr>
        <w:t>s</w:t>
      </w:r>
      <w:r w:rsidRPr="00B57336">
        <w:rPr>
          <w:b/>
          <w:bCs/>
        </w:rPr>
        <w:t>:</w:t>
      </w:r>
      <w:r>
        <w:rPr>
          <w:b/>
          <w:bCs/>
        </w:rPr>
        <w:t xml:space="preserve"> </w:t>
      </w:r>
      <w:r>
        <w:t xml:space="preserve">The </w:t>
      </w:r>
      <w:r w:rsidR="00A85962">
        <w:t xml:space="preserve">quality adjusted life years (QALYs) </w:t>
      </w:r>
      <w:r w:rsidR="003A081C">
        <w:t xml:space="preserve">will be calculated using the estimated quality </w:t>
      </w:r>
      <w:r w:rsidR="00562468">
        <w:t xml:space="preserve">(quantified value ranging from 0-1) </w:t>
      </w:r>
      <w:r w:rsidR="003A081C">
        <w:t>and length of life</w:t>
      </w:r>
      <w:r w:rsidR="0034175F">
        <w:t xml:space="preserve">. The length of life will be estimated by the CEA model and will be validated </w:t>
      </w:r>
      <w:r w:rsidR="008836A2">
        <w:t xml:space="preserve">using real-world data. </w:t>
      </w:r>
    </w:p>
    <w:p w14:paraId="446D519E" w14:textId="1D72BF24" w:rsidR="009F0284" w:rsidRDefault="00703B37" w:rsidP="09E51E4F">
      <w:r>
        <w:t xml:space="preserve">All costs </w:t>
      </w:r>
      <w:r w:rsidR="009F0284">
        <w:t>will be determined from the payer’s perspective</w:t>
      </w:r>
      <w:r>
        <w:t xml:space="preserve"> and will be converted to USD</w:t>
      </w:r>
      <w:r w:rsidR="006D5C01">
        <w:t xml:space="preserve"> in 2024</w:t>
      </w:r>
      <w:r>
        <w:t xml:space="preserve">. </w:t>
      </w:r>
    </w:p>
    <w:p w14:paraId="50453FBE" w14:textId="63F7287A" w:rsidR="6A6127C4" w:rsidRDefault="0AE51AD2" w:rsidP="0AE51AD2">
      <w:pPr>
        <w:rPr>
          <w:b/>
          <w:bCs/>
          <w:sz w:val="28"/>
          <w:szCs w:val="28"/>
        </w:rPr>
      </w:pPr>
      <w:r>
        <w:t>The incremental cost effectiveness ration (ICER) will be calculated for the intervention arms compared to the control and will be interpreted with reference to the contemporary willingness to pay threshold (WTP) of $</w:t>
      </w:r>
      <w:commentRangeStart w:id="2"/>
      <w:r>
        <w:t>100,000 or $150,000</w:t>
      </w:r>
      <w:commentRangeEnd w:id="2"/>
      <w:r w:rsidR="596156D6">
        <w:rPr>
          <w:rStyle w:val="CommentReference"/>
        </w:rPr>
        <w:commentReference w:id="2"/>
      </w:r>
      <w:r>
        <w:t xml:space="preserve">. </w:t>
      </w:r>
    </w:p>
    <w:p w14:paraId="79CC21F3" w14:textId="0EBEDBEB" w:rsidR="6A6127C4" w:rsidRDefault="0AE51AD2" w:rsidP="7ADFDA07">
      <w:pPr>
        <w:rPr>
          <w:b/>
          <w:bCs/>
          <w:sz w:val="28"/>
          <w:szCs w:val="28"/>
        </w:rPr>
      </w:pPr>
      <w:r w:rsidRPr="0AE51AD2">
        <w:rPr>
          <w:b/>
          <w:bCs/>
          <w:sz w:val="28"/>
          <w:szCs w:val="28"/>
        </w:rPr>
        <w:t>Model and assumptions:</w:t>
      </w:r>
    </w:p>
    <w:p w14:paraId="091B2DA2" w14:textId="49303F7A" w:rsidR="596156D6" w:rsidRDefault="596156D6" w:rsidP="596156D6">
      <w:pPr>
        <w:spacing w:line="259" w:lineRule="auto"/>
        <w:rPr>
          <w:rFonts w:ascii="Aptos Display" w:eastAsia="Aptos Display" w:hAnsi="Aptos Display" w:cs="Aptos Display"/>
          <w:color w:val="000000" w:themeColor="text1"/>
        </w:rPr>
      </w:pPr>
      <w:r w:rsidRPr="596156D6">
        <w:rPr>
          <w:rFonts w:ascii="Aptos Display" w:eastAsia="Aptos Display" w:hAnsi="Aptos Display" w:cs="Aptos Display"/>
          <w:b/>
          <w:bCs/>
          <w:color w:val="000000" w:themeColor="text1"/>
        </w:rPr>
        <w:lastRenderedPageBreak/>
        <w:t>Key Idea</w:t>
      </w:r>
    </w:p>
    <w:p w14:paraId="0FFECF41" w14:textId="72C9BCE8" w:rsidR="0AE51AD2" w:rsidRDefault="0AE51AD2" w:rsidP="0AE51AD2">
      <w:pPr>
        <w:spacing w:line="259" w:lineRule="auto"/>
        <w:rPr>
          <w:rFonts w:ascii="Aptos Display" w:eastAsia="Aptos Display" w:hAnsi="Aptos Display" w:cs="Aptos Display"/>
          <w:color w:val="000000" w:themeColor="text1"/>
        </w:rPr>
      </w:pPr>
      <w:r w:rsidRPr="0AE51AD2">
        <w:rPr>
          <w:rFonts w:ascii="Aptos Display" w:eastAsia="Aptos Display" w:hAnsi="Aptos Display" w:cs="Aptos Display"/>
          <w:color w:val="000000" w:themeColor="text1"/>
        </w:rPr>
        <w:t>We want to measure the cost-effectiveness of screening MASLD non-cirrhosis patients. We assume that screening improves earlier detection and so lowers the death rate from HCC classes.</w:t>
      </w:r>
    </w:p>
    <w:p w14:paraId="3F6AC0FF" w14:textId="0ED78D00" w:rsidR="0AE51AD2" w:rsidRDefault="0AE51AD2" w:rsidP="0AE51AD2">
      <w:pPr>
        <w:spacing w:line="259" w:lineRule="auto"/>
        <w:rPr>
          <w:rFonts w:ascii="Aptos Display" w:eastAsia="Aptos Display" w:hAnsi="Aptos Display" w:cs="Aptos Display"/>
          <w:b/>
          <w:bCs/>
          <w:color w:val="000000" w:themeColor="text1"/>
        </w:rPr>
      </w:pPr>
      <w:r w:rsidRPr="0AE51AD2">
        <w:rPr>
          <w:rFonts w:ascii="Aptos Display" w:eastAsia="Aptos Display" w:hAnsi="Aptos Display" w:cs="Aptos Display"/>
          <w:b/>
          <w:bCs/>
          <w:color w:val="000000" w:themeColor="text1"/>
        </w:rPr>
        <w:t>Sex and Age</w:t>
      </w:r>
    </w:p>
    <w:p w14:paraId="3AABDA0E" w14:textId="75120393" w:rsidR="0AE51AD2" w:rsidRDefault="0AE51AD2" w:rsidP="0AE51AD2">
      <w:pPr>
        <w:spacing w:line="259" w:lineRule="auto"/>
        <w:rPr>
          <w:rFonts w:ascii="Aptos Display" w:eastAsia="Aptos Display" w:hAnsi="Aptos Display" w:cs="Aptos Display"/>
          <w:color w:val="000000" w:themeColor="text1"/>
        </w:rPr>
      </w:pPr>
      <w:r w:rsidRPr="0AE51AD2">
        <w:rPr>
          <w:rFonts w:ascii="Aptos Display" w:eastAsia="Aptos Display" w:hAnsi="Aptos Display" w:cs="Aptos Display"/>
          <w:color w:val="000000" w:themeColor="text1"/>
        </w:rPr>
        <w:t>We have the target distribution populations by four buckets for (Dead, HCC, Cirrhosis) and the initial population distributions. This allows us to:</w:t>
      </w:r>
    </w:p>
    <w:p w14:paraId="71DE7E2E" w14:textId="40D2B60A" w:rsidR="0AE51AD2" w:rsidRDefault="0AE51AD2" w:rsidP="0AE51AD2">
      <w:pPr>
        <w:pStyle w:val="ListParagraph"/>
        <w:numPr>
          <w:ilvl w:val="0"/>
          <w:numId w:val="1"/>
        </w:numPr>
        <w:spacing w:line="259" w:lineRule="auto"/>
        <w:rPr>
          <w:rFonts w:ascii="Aptos Display" w:eastAsia="Aptos Display" w:hAnsi="Aptos Display" w:cs="Aptos Display"/>
          <w:color w:val="000000" w:themeColor="text1"/>
        </w:rPr>
      </w:pPr>
      <w:r w:rsidRPr="0AE51AD2">
        <w:rPr>
          <w:rFonts w:ascii="Aptos Display" w:eastAsia="Aptos Display" w:hAnsi="Aptos Display" w:cs="Aptos Display"/>
          <w:color w:val="000000" w:themeColor="text1"/>
        </w:rPr>
        <w:t>derive a weighted transition probability for the population, we do not need to simulate different patient, but only the average patient in the distribution</w:t>
      </w:r>
    </w:p>
    <w:p w14:paraId="7262C71F" w14:textId="22B49691" w:rsidR="0AE51AD2" w:rsidRDefault="7EF3BA6D" w:rsidP="0AE51AD2">
      <w:pPr>
        <w:pStyle w:val="ListParagraph"/>
        <w:numPr>
          <w:ilvl w:val="0"/>
          <w:numId w:val="1"/>
        </w:numPr>
        <w:spacing w:line="259" w:lineRule="auto"/>
        <w:rPr>
          <w:rFonts w:ascii="Aptos Display" w:eastAsia="Aptos Display" w:hAnsi="Aptos Display" w:cs="Aptos Display"/>
          <w:color w:val="000000" w:themeColor="text1"/>
        </w:rPr>
      </w:pPr>
      <w:r w:rsidRPr="7EF3BA6D">
        <w:rPr>
          <w:rFonts w:ascii="Aptos Display" w:eastAsia="Aptos Display" w:hAnsi="Aptos Display" w:cs="Aptos Display"/>
          <w:color w:val="000000" w:themeColor="text1"/>
        </w:rPr>
        <w:t>We can simulate different distributions of input populations to find cost-effective subgroups</w:t>
      </w:r>
    </w:p>
    <w:p w14:paraId="46BF7286" w14:textId="3E6893DB" w:rsidR="7EF3BA6D" w:rsidRDefault="025C2FF9" w:rsidP="7EF3BA6D">
      <w:pPr>
        <w:spacing w:line="259" w:lineRule="auto"/>
        <w:rPr>
          <w:rFonts w:ascii="Aptos Display" w:eastAsia="Aptos Display" w:hAnsi="Aptos Display" w:cs="Aptos Display"/>
          <w:color w:val="000000" w:themeColor="text1"/>
        </w:rPr>
      </w:pPr>
      <w:r w:rsidRPr="025C2FF9">
        <w:rPr>
          <w:rFonts w:ascii="Aptos Display" w:eastAsia="Aptos Display" w:hAnsi="Aptos Display" w:cs="Aptos Display"/>
          <w:color w:val="000000" w:themeColor="text1"/>
        </w:rPr>
        <w:t>We assume that the age and sex distribution will be uniform across the above HCC stages upon diagnosis.</w:t>
      </w:r>
    </w:p>
    <w:p w14:paraId="5AE38718" w14:textId="23353B27" w:rsidR="025C2FF9" w:rsidRDefault="025C2FF9" w:rsidP="025C2FF9">
      <w:pPr>
        <w:spacing w:line="259" w:lineRule="auto"/>
        <w:rPr>
          <w:rFonts w:ascii="Aptos Display" w:eastAsia="Aptos Display" w:hAnsi="Aptos Display" w:cs="Aptos Display"/>
          <w:color w:val="000000" w:themeColor="text1"/>
        </w:rPr>
      </w:pPr>
      <w:r w:rsidRPr="025C2FF9">
        <w:rPr>
          <w:rFonts w:ascii="Aptos Display" w:eastAsia="Aptos Display" w:hAnsi="Aptos Display" w:cs="Aptos Display"/>
          <w:color w:val="000000" w:themeColor="text1"/>
        </w:rPr>
        <w:t xml:space="preserve">We used the Truven database to find the distribution of patients in the age groups 18-30, 31-40, 41-50, 51-60, 61-70, 71-80, 81-90, and 91-100. The age-dependent probability of death is added onto the annual rate of death for patients in the MASLD node. Once a patient reaches an age of 100, the patient is transitioned to the death node regardless of their health state. </w:t>
      </w:r>
    </w:p>
    <w:p w14:paraId="7E3BEDEA" w14:textId="3484B27E" w:rsidR="0AE51AD2" w:rsidRDefault="0AE51AD2" w:rsidP="0AE51AD2">
      <w:pPr>
        <w:spacing w:line="259" w:lineRule="auto"/>
        <w:rPr>
          <w:rFonts w:ascii="Aptos Display" w:eastAsia="Aptos Display" w:hAnsi="Aptos Display" w:cs="Aptos Display"/>
          <w:b/>
          <w:bCs/>
          <w:color w:val="000000" w:themeColor="text1"/>
        </w:rPr>
      </w:pPr>
      <w:r w:rsidRPr="0AE51AD2">
        <w:rPr>
          <w:rFonts w:ascii="Aptos Display" w:eastAsia="Aptos Display" w:hAnsi="Aptos Display" w:cs="Aptos Display"/>
          <w:b/>
          <w:bCs/>
          <w:color w:val="000000" w:themeColor="text1"/>
        </w:rPr>
        <w:t>Undiagnosed vs Non-cirrhotic patients in MASLD population</w:t>
      </w:r>
    </w:p>
    <w:p w14:paraId="5A7410A2" w14:textId="55733EF5" w:rsidR="0AE51AD2" w:rsidRDefault="0AE51AD2" w:rsidP="0AE51AD2">
      <w:pPr>
        <w:spacing w:line="259" w:lineRule="auto"/>
        <w:rPr>
          <w:rFonts w:ascii="Aptos Display" w:eastAsia="Aptos Display" w:hAnsi="Aptos Display" w:cs="Aptos Display"/>
          <w:color w:val="000000" w:themeColor="text1"/>
        </w:rPr>
      </w:pPr>
      <w:r w:rsidRPr="0AE51AD2">
        <w:rPr>
          <w:rFonts w:ascii="Aptos Display" w:eastAsia="Aptos Display" w:hAnsi="Aptos Display" w:cs="Aptos Display"/>
          <w:color w:val="000000" w:themeColor="text1"/>
        </w:rPr>
        <w:t xml:space="preserve">We specify a distribution of undiagnosed cirrhosis (A) and non-cirrhosis patients (B). They have the same health and utility measures. </w:t>
      </w:r>
      <w:del w:id="3" w:author="Joanne Kimiko Liu" w:date="2025-02-11T10:04:00Z">
        <w:r w:rsidRPr="0AE51AD2" w:rsidDel="00EB4781">
          <w:rPr>
            <w:rFonts w:ascii="Aptos Display" w:eastAsia="Aptos Display" w:hAnsi="Aptos Display" w:cs="Aptos Display"/>
            <w:color w:val="000000" w:themeColor="text1"/>
          </w:rPr>
          <w:delText xml:space="preserve">The transition prob to cirrhosis is non-weighted and derived from literature. </w:delText>
        </w:r>
      </w:del>
      <w:r w:rsidRPr="0AE51AD2">
        <w:rPr>
          <w:rFonts w:ascii="Aptos Display" w:eastAsia="Aptos Display" w:hAnsi="Aptos Display" w:cs="Aptos Display"/>
          <w:color w:val="000000" w:themeColor="text1"/>
        </w:rPr>
        <w:t>The following probabilities are weighted:</w:t>
      </w:r>
    </w:p>
    <w:p w14:paraId="62322B66" w14:textId="5AD57B11" w:rsidR="0AE51AD2" w:rsidRDefault="0AE51AD2" w:rsidP="0AE51AD2">
      <w:pPr>
        <w:pStyle w:val="ListParagraph"/>
        <w:numPr>
          <w:ilvl w:val="0"/>
          <w:numId w:val="2"/>
        </w:numPr>
        <w:spacing w:line="259" w:lineRule="auto"/>
        <w:rPr>
          <w:rFonts w:ascii="Aptos Display" w:eastAsia="Aptos Display" w:hAnsi="Aptos Display" w:cs="Aptos Display"/>
          <w:color w:val="000000" w:themeColor="text1"/>
        </w:rPr>
      </w:pPr>
      <w:r w:rsidRPr="0AE51AD2">
        <w:rPr>
          <w:rFonts w:ascii="Aptos Display" w:eastAsia="Aptos Display" w:hAnsi="Aptos Display" w:cs="Aptos Display"/>
          <w:color w:val="000000" w:themeColor="text1"/>
        </w:rPr>
        <w:t>Transition to Death, different for A and B</w:t>
      </w:r>
    </w:p>
    <w:p w14:paraId="2486212C" w14:textId="6922DE02" w:rsidR="0AE51AD2" w:rsidRDefault="0AE51AD2" w:rsidP="0AE51AD2">
      <w:pPr>
        <w:pStyle w:val="ListParagraph"/>
        <w:numPr>
          <w:ilvl w:val="1"/>
          <w:numId w:val="2"/>
        </w:numPr>
        <w:spacing w:line="259" w:lineRule="auto"/>
        <w:rPr>
          <w:rFonts w:ascii="Aptos Display" w:eastAsia="Aptos Display" w:hAnsi="Aptos Display" w:cs="Aptos Display"/>
          <w:color w:val="000000" w:themeColor="text1"/>
        </w:rPr>
      </w:pPr>
      <w:r w:rsidRPr="0AE51AD2">
        <w:rPr>
          <w:rFonts w:ascii="Aptos Display" w:eastAsia="Aptos Display" w:hAnsi="Aptos Display" w:cs="Aptos Display"/>
          <w:color w:val="000000" w:themeColor="text1"/>
        </w:rPr>
        <w:t>Underdiagnosed cirrhosis to death transition is same as cirrhosis in literature</w:t>
      </w:r>
    </w:p>
    <w:p w14:paraId="78F6438C" w14:textId="4AF9FFC7" w:rsidR="0AE51AD2" w:rsidRDefault="0AE51AD2" w:rsidP="0AE51AD2">
      <w:pPr>
        <w:pStyle w:val="ListParagraph"/>
        <w:numPr>
          <w:ilvl w:val="0"/>
          <w:numId w:val="2"/>
        </w:numPr>
        <w:spacing w:line="259" w:lineRule="auto"/>
        <w:rPr>
          <w:rFonts w:ascii="Aptos Display" w:eastAsia="Aptos Display" w:hAnsi="Aptos Display" w:cs="Aptos Display"/>
          <w:color w:val="000000" w:themeColor="text1"/>
        </w:rPr>
      </w:pPr>
      <w:r w:rsidRPr="0AE51AD2">
        <w:rPr>
          <w:rFonts w:ascii="Aptos Display" w:eastAsia="Aptos Display" w:hAnsi="Aptos Display" w:cs="Aptos Display"/>
          <w:color w:val="000000" w:themeColor="text1"/>
        </w:rPr>
        <w:t>Transition to HCC, different for A and B</w:t>
      </w:r>
    </w:p>
    <w:p w14:paraId="352B757D" w14:textId="41432C1F" w:rsidR="0AE51AD2" w:rsidRDefault="0AE51AD2" w:rsidP="0AE51AD2">
      <w:pPr>
        <w:pStyle w:val="ListParagraph"/>
        <w:numPr>
          <w:ilvl w:val="1"/>
          <w:numId w:val="2"/>
        </w:numPr>
        <w:spacing w:line="259" w:lineRule="auto"/>
        <w:rPr>
          <w:ins w:id="4" w:author="Joanne Kimiko Liu" w:date="2025-02-11T10:04:00Z"/>
          <w:rFonts w:ascii="Aptos Display" w:eastAsia="Aptos Display" w:hAnsi="Aptos Display" w:cs="Aptos Display"/>
          <w:color w:val="000000" w:themeColor="text1"/>
        </w:rPr>
      </w:pPr>
      <w:r w:rsidRPr="0AE51AD2">
        <w:rPr>
          <w:rFonts w:ascii="Aptos Display" w:eastAsia="Aptos Display" w:hAnsi="Aptos Display" w:cs="Aptos Display"/>
          <w:color w:val="000000" w:themeColor="text1"/>
        </w:rPr>
        <w:t>Underdiagnosed cirrhosis to HCC transition is same as cirrhosis in literature</w:t>
      </w:r>
    </w:p>
    <w:p w14:paraId="49008969" w14:textId="48F76608" w:rsidR="00EB4781" w:rsidRDefault="00EB4781" w:rsidP="00EB4781">
      <w:pPr>
        <w:pStyle w:val="ListParagraph"/>
        <w:numPr>
          <w:ilvl w:val="0"/>
          <w:numId w:val="2"/>
        </w:numPr>
        <w:spacing w:line="259" w:lineRule="auto"/>
        <w:rPr>
          <w:rFonts w:ascii="Aptos Display" w:eastAsia="Aptos Display" w:hAnsi="Aptos Display" w:cs="Aptos Display"/>
          <w:color w:val="000000" w:themeColor="text1"/>
        </w:rPr>
        <w:pPrChange w:id="5" w:author="Joanne Kimiko Liu" w:date="2025-02-11T10:04:00Z">
          <w:pPr>
            <w:pStyle w:val="ListParagraph"/>
            <w:numPr>
              <w:ilvl w:val="1"/>
              <w:numId w:val="2"/>
            </w:numPr>
            <w:spacing w:line="259" w:lineRule="auto"/>
            <w:ind w:left="1440" w:hanging="360"/>
          </w:pPr>
        </w:pPrChange>
      </w:pPr>
      <w:ins w:id="6" w:author="Joanne Kimiko Liu" w:date="2025-02-11T10:04:00Z">
        <w:r>
          <w:rPr>
            <w:rFonts w:ascii="Aptos Display" w:eastAsia="Aptos Display" w:hAnsi="Aptos Display" w:cs="Aptos Display"/>
            <w:color w:val="000000" w:themeColor="text1"/>
          </w:rPr>
          <w:t>Transition to cirrhosis, different for A and B</w:t>
        </w:r>
      </w:ins>
    </w:p>
    <w:p w14:paraId="058FECB7" w14:textId="5B07FEA6" w:rsidR="7ADFDA07" w:rsidRDefault="7ADFDA07" w:rsidP="7ADFDA07">
      <w:pPr>
        <w:spacing w:line="259" w:lineRule="auto"/>
        <w:rPr>
          <w:rFonts w:ascii="Aptos Display" w:eastAsia="Aptos Display" w:hAnsi="Aptos Display" w:cs="Aptos Display"/>
          <w:b/>
          <w:bCs/>
          <w:color w:val="000000" w:themeColor="text1"/>
        </w:rPr>
      </w:pPr>
      <w:r w:rsidRPr="7ADFDA07">
        <w:rPr>
          <w:rFonts w:ascii="Aptos Display" w:eastAsia="Aptos Display" w:hAnsi="Aptos Display" w:cs="Aptos Display"/>
          <w:b/>
          <w:bCs/>
          <w:color w:val="000000" w:themeColor="text1"/>
        </w:rPr>
        <w:t>Control vs Intervention</w:t>
      </w:r>
    </w:p>
    <w:p w14:paraId="5B60F621" w14:textId="4A5F0E2E" w:rsidR="7ADFDA07" w:rsidRDefault="7ADFDA07" w:rsidP="7ADFDA07">
      <w:pPr>
        <w:spacing w:line="259" w:lineRule="auto"/>
        <w:rPr>
          <w:rFonts w:ascii="Aptos Display" w:eastAsia="Aptos Display" w:hAnsi="Aptos Display" w:cs="Aptos Display"/>
          <w:b/>
          <w:bCs/>
          <w:color w:val="000000" w:themeColor="text1"/>
        </w:rPr>
      </w:pPr>
      <w:r w:rsidRPr="7ADFDA07">
        <w:rPr>
          <w:rFonts w:ascii="Aptos Display" w:eastAsia="Aptos Display" w:hAnsi="Aptos Display" w:cs="Aptos Display"/>
          <w:color w:val="000000" w:themeColor="text1"/>
        </w:rPr>
        <w:t>We model all HCC states, early, intermediate, late as a single HCC node. The HCC node is composed of three buckets, for each disease health state.  In a given simulation scenario, a patient in the HCC node has parameters reflecting the HCC node’s weighted distribution. Control scenario is differentiated from Intervention by specifying a different HCC weighting distribution. Each scenario has a fixed HCC disease distribution.</w:t>
      </w:r>
    </w:p>
    <w:p w14:paraId="344B7949" w14:textId="2B830969" w:rsidR="7ADFDA07" w:rsidRDefault="7ADFDA07" w:rsidP="7ADFDA07">
      <w:pPr>
        <w:spacing w:line="259" w:lineRule="auto"/>
        <w:rPr>
          <w:rFonts w:ascii="Aptos Display" w:eastAsia="Aptos Display" w:hAnsi="Aptos Display" w:cs="Aptos Display"/>
          <w:color w:val="000000" w:themeColor="text1"/>
        </w:rPr>
      </w:pPr>
      <w:r w:rsidRPr="7ADFDA07">
        <w:rPr>
          <w:rFonts w:ascii="Aptos Display" w:eastAsia="Aptos Display" w:hAnsi="Aptos Display" w:cs="Aptos Display"/>
          <w:i/>
          <w:iCs/>
          <w:color w:val="000000" w:themeColor="text1"/>
        </w:rPr>
        <w:t>Example of HCC node distributions</w:t>
      </w:r>
    </w:p>
    <w:p w14:paraId="38E1FADF" w14:textId="67F54A73" w:rsidR="7ADFDA07" w:rsidRDefault="7ADFDA07" w:rsidP="7ADFDA07">
      <w:pPr>
        <w:pStyle w:val="ListParagraph"/>
        <w:numPr>
          <w:ilvl w:val="0"/>
          <w:numId w:val="3"/>
        </w:numPr>
        <w:spacing w:line="259" w:lineRule="auto"/>
        <w:rPr>
          <w:rFonts w:ascii="Aptos Display" w:eastAsia="Aptos Display" w:hAnsi="Aptos Display" w:cs="Aptos Display"/>
          <w:i/>
          <w:iCs/>
          <w:color w:val="000000" w:themeColor="text1"/>
        </w:rPr>
      </w:pPr>
      <w:r w:rsidRPr="7ADFDA07">
        <w:rPr>
          <w:rFonts w:ascii="Aptos Display" w:eastAsia="Aptos Display" w:hAnsi="Aptos Display" w:cs="Aptos Display"/>
          <w:i/>
          <w:iCs/>
          <w:color w:val="000000" w:themeColor="text1"/>
        </w:rPr>
        <w:t>Simulation: Control</w:t>
      </w:r>
    </w:p>
    <w:p w14:paraId="751ADA16" w14:textId="79F2C8C2" w:rsidR="7ADFDA07" w:rsidRDefault="7ADFDA07" w:rsidP="7ADFDA07">
      <w:pPr>
        <w:pStyle w:val="ListParagraph"/>
        <w:numPr>
          <w:ilvl w:val="1"/>
          <w:numId w:val="3"/>
        </w:numPr>
        <w:spacing w:line="259" w:lineRule="auto"/>
        <w:rPr>
          <w:rFonts w:ascii="Aptos Display" w:eastAsia="Aptos Display" w:hAnsi="Aptos Display" w:cs="Aptos Display"/>
          <w:i/>
          <w:iCs/>
          <w:color w:val="000000" w:themeColor="text1"/>
        </w:rPr>
      </w:pPr>
      <w:r w:rsidRPr="7ADFDA07">
        <w:rPr>
          <w:rFonts w:ascii="Aptos Display" w:eastAsia="Aptos Display" w:hAnsi="Aptos Display" w:cs="Aptos Display"/>
          <w:i/>
          <w:iCs/>
          <w:color w:val="000000" w:themeColor="text1"/>
        </w:rPr>
        <w:t>Early : 30%</w:t>
      </w:r>
    </w:p>
    <w:p w14:paraId="6FC92DCE" w14:textId="47A7B9A4" w:rsidR="7ADFDA07" w:rsidRDefault="7ADFDA07" w:rsidP="7ADFDA07">
      <w:pPr>
        <w:pStyle w:val="ListParagraph"/>
        <w:numPr>
          <w:ilvl w:val="1"/>
          <w:numId w:val="3"/>
        </w:numPr>
        <w:spacing w:line="259" w:lineRule="auto"/>
        <w:rPr>
          <w:rFonts w:ascii="Aptos Display" w:eastAsia="Aptos Display" w:hAnsi="Aptos Display" w:cs="Aptos Display"/>
          <w:i/>
          <w:iCs/>
          <w:color w:val="000000" w:themeColor="text1"/>
        </w:rPr>
      </w:pPr>
      <w:r w:rsidRPr="7ADFDA07">
        <w:rPr>
          <w:rFonts w:ascii="Aptos Display" w:eastAsia="Aptos Display" w:hAnsi="Aptos Display" w:cs="Aptos Display"/>
          <w:i/>
          <w:iCs/>
          <w:color w:val="000000" w:themeColor="text1"/>
        </w:rPr>
        <w:lastRenderedPageBreak/>
        <w:t>Intermediate : 40%</w:t>
      </w:r>
    </w:p>
    <w:p w14:paraId="54660A58" w14:textId="75151AFA" w:rsidR="7ADFDA07" w:rsidRDefault="7ADFDA07" w:rsidP="7ADFDA07">
      <w:pPr>
        <w:pStyle w:val="ListParagraph"/>
        <w:numPr>
          <w:ilvl w:val="1"/>
          <w:numId w:val="3"/>
        </w:numPr>
        <w:spacing w:line="259" w:lineRule="auto"/>
        <w:rPr>
          <w:rFonts w:ascii="Aptos Display" w:eastAsia="Aptos Display" w:hAnsi="Aptos Display" w:cs="Aptos Display"/>
          <w:i/>
          <w:iCs/>
          <w:color w:val="000000" w:themeColor="text1"/>
        </w:rPr>
      </w:pPr>
      <w:r w:rsidRPr="7ADFDA07">
        <w:rPr>
          <w:rFonts w:ascii="Aptos Display" w:eastAsia="Aptos Display" w:hAnsi="Aptos Display" w:cs="Aptos Display"/>
          <w:i/>
          <w:iCs/>
          <w:color w:val="000000" w:themeColor="text1"/>
        </w:rPr>
        <w:t>Late : 30%</w:t>
      </w:r>
    </w:p>
    <w:p w14:paraId="0FFD0F17" w14:textId="71518BF7" w:rsidR="7ADFDA07" w:rsidRDefault="7ADFDA07" w:rsidP="7ADFDA07">
      <w:pPr>
        <w:pStyle w:val="ListParagraph"/>
        <w:numPr>
          <w:ilvl w:val="0"/>
          <w:numId w:val="3"/>
        </w:numPr>
        <w:spacing w:line="259" w:lineRule="auto"/>
        <w:rPr>
          <w:rFonts w:ascii="Aptos Display" w:eastAsia="Aptos Display" w:hAnsi="Aptos Display" w:cs="Aptos Display"/>
          <w:i/>
          <w:iCs/>
          <w:color w:val="000000" w:themeColor="text1"/>
        </w:rPr>
      </w:pPr>
      <w:r w:rsidRPr="7ADFDA07">
        <w:rPr>
          <w:rFonts w:ascii="Aptos Display" w:eastAsia="Aptos Display" w:hAnsi="Aptos Display" w:cs="Aptos Display"/>
          <w:i/>
          <w:iCs/>
          <w:color w:val="000000" w:themeColor="text1"/>
        </w:rPr>
        <w:t>Simulation: Intervention</w:t>
      </w:r>
    </w:p>
    <w:p w14:paraId="7089B386" w14:textId="7EE8E079" w:rsidR="7ADFDA07" w:rsidRDefault="7ADFDA07" w:rsidP="7ADFDA07">
      <w:pPr>
        <w:pStyle w:val="ListParagraph"/>
        <w:numPr>
          <w:ilvl w:val="1"/>
          <w:numId w:val="3"/>
        </w:numPr>
        <w:spacing w:line="259" w:lineRule="auto"/>
        <w:rPr>
          <w:rFonts w:ascii="Aptos Display" w:eastAsia="Aptos Display" w:hAnsi="Aptos Display" w:cs="Aptos Display"/>
          <w:i/>
          <w:iCs/>
          <w:color w:val="000000" w:themeColor="text1"/>
        </w:rPr>
      </w:pPr>
      <w:r w:rsidRPr="7ADFDA07">
        <w:rPr>
          <w:rFonts w:ascii="Aptos Display" w:eastAsia="Aptos Display" w:hAnsi="Aptos Display" w:cs="Aptos Display"/>
          <w:i/>
          <w:iCs/>
          <w:color w:val="000000" w:themeColor="text1"/>
        </w:rPr>
        <w:t>Early : 80%</w:t>
      </w:r>
    </w:p>
    <w:p w14:paraId="2827A835" w14:textId="04F13414" w:rsidR="7ADFDA07" w:rsidRDefault="7ADFDA07" w:rsidP="7ADFDA07">
      <w:pPr>
        <w:pStyle w:val="ListParagraph"/>
        <w:numPr>
          <w:ilvl w:val="1"/>
          <w:numId w:val="3"/>
        </w:numPr>
        <w:spacing w:line="259" w:lineRule="auto"/>
        <w:rPr>
          <w:rFonts w:ascii="Aptos Display" w:eastAsia="Aptos Display" w:hAnsi="Aptos Display" w:cs="Aptos Display"/>
          <w:i/>
          <w:iCs/>
          <w:color w:val="000000" w:themeColor="text1"/>
        </w:rPr>
      </w:pPr>
      <w:r w:rsidRPr="7ADFDA07">
        <w:rPr>
          <w:rFonts w:ascii="Aptos Display" w:eastAsia="Aptos Display" w:hAnsi="Aptos Display" w:cs="Aptos Display"/>
          <w:i/>
          <w:iCs/>
          <w:color w:val="000000" w:themeColor="text1"/>
        </w:rPr>
        <w:t>Intermediate : 15%</w:t>
      </w:r>
    </w:p>
    <w:p w14:paraId="669709E2" w14:textId="6D484022" w:rsidR="0AE51AD2" w:rsidRDefault="0AE51AD2" w:rsidP="0AE51AD2">
      <w:pPr>
        <w:pStyle w:val="ListParagraph"/>
        <w:numPr>
          <w:ilvl w:val="1"/>
          <w:numId w:val="3"/>
        </w:numPr>
        <w:spacing w:line="259" w:lineRule="auto"/>
        <w:rPr>
          <w:rFonts w:ascii="Aptos Display" w:eastAsia="Aptos Display" w:hAnsi="Aptos Display" w:cs="Aptos Display"/>
          <w:color w:val="000000" w:themeColor="text1"/>
        </w:rPr>
      </w:pPr>
      <w:r w:rsidRPr="0AE51AD2">
        <w:rPr>
          <w:rFonts w:ascii="Aptos Display" w:eastAsia="Aptos Display" w:hAnsi="Aptos Display" w:cs="Aptos Display"/>
          <w:i/>
          <w:iCs/>
          <w:color w:val="000000" w:themeColor="text1"/>
        </w:rPr>
        <w:t>Late : 5%</w:t>
      </w:r>
    </w:p>
    <w:p w14:paraId="714043BF" w14:textId="67B2F254" w:rsidR="0AE51AD2" w:rsidRDefault="0AE51AD2" w:rsidP="0AE51AD2">
      <w:pPr>
        <w:spacing w:line="259" w:lineRule="auto"/>
        <w:rPr>
          <w:rFonts w:ascii="Aptos Display" w:eastAsia="Aptos Display" w:hAnsi="Aptos Display" w:cs="Aptos Display"/>
          <w:color w:val="000000" w:themeColor="text1"/>
        </w:rPr>
      </w:pPr>
      <w:r w:rsidRPr="0AE51AD2">
        <w:rPr>
          <w:rFonts w:ascii="Aptos Display" w:eastAsia="Aptos Display" w:hAnsi="Aptos Display" w:cs="Aptos Display"/>
          <w:color w:val="000000" w:themeColor="text1"/>
        </w:rPr>
        <w:t>For a given disease distribution, we derive a weighted average utility, reward to transition to next stages, which are fixed for all given simulations and patients- the costs of procedures and types of procedures and transition probability to procedures is the same for a given HCC disease state.</w:t>
      </w:r>
    </w:p>
    <w:p w14:paraId="49623A78" w14:textId="02F74BD6" w:rsidR="7ADFDA07" w:rsidRDefault="7ADFDA07" w:rsidP="7ADFDA07">
      <w:pPr>
        <w:spacing w:line="259" w:lineRule="auto"/>
        <w:rPr>
          <w:rFonts w:ascii="Aptos Display" w:eastAsia="Aptos Display" w:hAnsi="Aptos Display" w:cs="Aptos Display"/>
          <w:color w:val="000000" w:themeColor="text1"/>
        </w:rPr>
      </w:pPr>
      <w:r w:rsidRPr="7ADFDA07">
        <w:rPr>
          <w:rFonts w:ascii="Aptos Display" w:eastAsia="Aptos Display" w:hAnsi="Aptos Display" w:cs="Aptos Display"/>
          <w:color w:val="000000" w:themeColor="text1"/>
        </w:rPr>
        <w:t>Intervention should have a distribution skewed towards earlier-stage forms of the disease, as screening would identify the disease earlier, leading to better health utilities and lower costs.</w:t>
      </w:r>
    </w:p>
    <w:p w14:paraId="0669764E" w14:textId="1E6E5284" w:rsidR="7ADFDA07" w:rsidRDefault="7ADFDA07" w:rsidP="7ADFDA07">
      <w:pPr>
        <w:spacing w:line="259" w:lineRule="auto"/>
        <w:rPr>
          <w:rFonts w:ascii="Aptos Display" w:eastAsia="Aptos Display" w:hAnsi="Aptos Display" w:cs="Aptos Display"/>
          <w:i/>
          <w:iCs/>
          <w:color w:val="000000" w:themeColor="text1"/>
        </w:rPr>
      </w:pPr>
      <w:r w:rsidRPr="7ADFDA07">
        <w:rPr>
          <w:rFonts w:ascii="Aptos Display" w:eastAsia="Aptos Display" w:hAnsi="Aptos Display" w:cs="Aptos Display"/>
          <w:i/>
          <w:iCs/>
          <w:color w:val="000000" w:themeColor="text1"/>
        </w:rPr>
        <w:t>Calibration of HCC Control disease distribution</w:t>
      </w:r>
    </w:p>
    <w:p w14:paraId="37CBC402" w14:textId="65250263" w:rsidR="7ADFDA07" w:rsidRDefault="7ADFDA07" w:rsidP="7ADFDA07">
      <w:pPr>
        <w:spacing w:line="259" w:lineRule="auto"/>
        <w:rPr>
          <w:rFonts w:ascii="Aptos Display" w:eastAsia="Aptos Display" w:hAnsi="Aptos Display" w:cs="Aptos Display"/>
          <w:color w:val="000000" w:themeColor="text1"/>
        </w:rPr>
      </w:pPr>
      <w:r w:rsidRPr="7ADFDA07">
        <w:rPr>
          <w:rFonts w:ascii="Aptos Display" w:eastAsia="Aptos Display" w:hAnsi="Aptos Display" w:cs="Aptos Display"/>
          <w:color w:val="000000" w:themeColor="text1"/>
        </w:rPr>
        <w:t>Calibrating the control distribution is a difficult task, as there are few natural available literature sources.  Calibration will be done by simulation and choosing reasonable death survival curves outcomes. It suffices to run a two-parameter simulation Early in</w:t>
      </w:r>
      <w:commentRangeStart w:id="7"/>
      <w:r w:rsidRPr="7ADFDA07">
        <w:rPr>
          <w:rFonts w:ascii="Aptos Display" w:eastAsia="Aptos Display" w:hAnsi="Aptos Display" w:cs="Aptos Display"/>
          <w:color w:val="000000" w:themeColor="text1"/>
        </w:rPr>
        <w:t xml:space="preserve"> [10,20,30,40,50,60,70]</w:t>
      </w:r>
      <w:commentRangeEnd w:id="7"/>
      <w:r>
        <w:rPr>
          <w:rStyle w:val="CommentReference"/>
        </w:rPr>
        <w:commentReference w:id="7"/>
      </w:r>
      <w:r w:rsidRPr="7ADFDA07">
        <w:rPr>
          <w:rFonts w:ascii="Aptos Display" w:eastAsia="Aptos Display" w:hAnsi="Aptos Display" w:cs="Aptos Display"/>
          <w:color w:val="000000" w:themeColor="text1"/>
        </w:rPr>
        <w:t xml:space="preserve"> and Late in</w:t>
      </w:r>
      <w:commentRangeStart w:id="8"/>
      <w:r w:rsidRPr="7ADFDA07">
        <w:rPr>
          <w:rFonts w:ascii="Aptos Display" w:eastAsia="Aptos Display" w:hAnsi="Aptos Display" w:cs="Aptos Display"/>
          <w:color w:val="000000" w:themeColor="text1"/>
        </w:rPr>
        <w:t xml:space="preserve"> [5,10,15,20,25]</w:t>
      </w:r>
      <w:commentRangeEnd w:id="8"/>
      <w:r>
        <w:rPr>
          <w:rStyle w:val="CommentReference"/>
        </w:rPr>
        <w:commentReference w:id="8"/>
      </w:r>
      <w:r w:rsidRPr="7ADFDA07">
        <w:rPr>
          <w:rFonts w:ascii="Aptos Display" w:eastAsia="Aptos Display" w:hAnsi="Aptos Display" w:cs="Aptos Display"/>
          <w:color w:val="000000" w:themeColor="text1"/>
        </w:rPr>
        <w:t>.</w:t>
      </w:r>
    </w:p>
    <w:p w14:paraId="533EBF20" w14:textId="44B5699E" w:rsidR="7ADFDA07" w:rsidRDefault="7ADFDA07" w:rsidP="7ADFDA07">
      <w:pPr>
        <w:spacing w:line="259" w:lineRule="auto"/>
        <w:rPr>
          <w:rFonts w:ascii="Aptos Display" w:eastAsia="Aptos Display" w:hAnsi="Aptos Display" w:cs="Aptos Display"/>
          <w:b/>
          <w:bCs/>
          <w:color w:val="000000" w:themeColor="text1"/>
        </w:rPr>
      </w:pPr>
      <w:r w:rsidRPr="7ADFDA07">
        <w:rPr>
          <w:rFonts w:ascii="Aptos Display" w:eastAsia="Aptos Display" w:hAnsi="Aptos Display" w:cs="Aptos Display"/>
          <w:i/>
          <w:iCs/>
          <w:color w:val="000000" w:themeColor="text1"/>
        </w:rPr>
        <w:t>Calibration of HCC Intervention disease distribution</w:t>
      </w:r>
    </w:p>
    <w:p w14:paraId="0C627D6C" w14:textId="37BD038E" w:rsidR="7ADFDA07" w:rsidRDefault="0AE51AD2" w:rsidP="7ADFDA07">
      <w:pPr>
        <w:spacing w:line="259" w:lineRule="auto"/>
        <w:rPr>
          <w:rFonts w:ascii="Aptos Display" w:eastAsia="Aptos Display" w:hAnsi="Aptos Display" w:cs="Aptos Display"/>
          <w:color w:val="000000" w:themeColor="text1"/>
        </w:rPr>
      </w:pPr>
      <w:r w:rsidRPr="0AE51AD2">
        <w:rPr>
          <w:rFonts w:ascii="Aptos Display" w:eastAsia="Aptos Display" w:hAnsi="Aptos Display" w:cs="Aptos Display"/>
          <w:color w:val="000000" w:themeColor="text1"/>
        </w:rPr>
        <w:t>Similar to above, we run the simulations with a two-parameter calibration.</w:t>
      </w:r>
    </w:p>
    <w:p w14:paraId="7BC3633F" w14:textId="283CE865" w:rsidR="7ADFDA07" w:rsidRDefault="0AE51AD2" w:rsidP="0AE51AD2">
      <w:pPr>
        <w:spacing w:line="259" w:lineRule="auto"/>
        <w:rPr>
          <w:rFonts w:ascii="Aptos Display" w:eastAsia="Aptos Display" w:hAnsi="Aptos Display" w:cs="Aptos Display"/>
          <w:i/>
          <w:iCs/>
          <w:color w:val="000000" w:themeColor="text1"/>
        </w:rPr>
      </w:pPr>
      <w:r w:rsidRPr="0AE51AD2">
        <w:rPr>
          <w:rFonts w:ascii="Aptos Display" w:eastAsia="Aptos Display" w:hAnsi="Aptos Display" w:cs="Aptos Display"/>
          <w:i/>
          <w:iCs/>
          <w:color w:val="000000" w:themeColor="text1"/>
        </w:rPr>
        <w:t>Cost-effectiveness analysis</w:t>
      </w:r>
    </w:p>
    <w:p w14:paraId="16EE3E4D" w14:textId="157A62EC" w:rsidR="7ADFDA07" w:rsidRDefault="0AE51AD2" w:rsidP="0AE51AD2">
      <w:pPr>
        <w:spacing w:line="259" w:lineRule="auto"/>
        <w:rPr>
          <w:rFonts w:ascii="Aptos Display" w:eastAsia="Aptos Display" w:hAnsi="Aptos Display" w:cs="Aptos Display"/>
          <w:color w:val="000000" w:themeColor="text1"/>
        </w:rPr>
      </w:pPr>
      <w:r w:rsidRPr="0AE51AD2">
        <w:rPr>
          <w:rFonts w:ascii="Aptos Display" w:eastAsia="Aptos Display" w:hAnsi="Aptos Display" w:cs="Aptos Display"/>
          <w:color w:val="000000" w:themeColor="text1"/>
        </w:rPr>
        <w:t>Once we have data with reasonable death curves, we get outputs for at least 40 control scenarios and 10 intervention scenarios. This gives us a map with axes being early/late control proportions, for a given intervention scenario. The cost-effectiveness frontier for each HCC global incidence is drawn, with specific lines highlighted for a various HCC incidence types.</w:t>
      </w:r>
    </w:p>
    <w:p w14:paraId="19408880" w14:textId="4FD8193C" w:rsidR="6A6127C4" w:rsidRDefault="0AE51AD2" w:rsidP="0AE51AD2">
      <w:pPr>
        <w:spacing w:line="259" w:lineRule="auto"/>
        <w:rPr>
          <w:rFonts w:ascii="Aptos Display" w:eastAsia="Aptos Display" w:hAnsi="Aptos Display" w:cs="Aptos Display"/>
          <w:color w:val="000000" w:themeColor="text1"/>
        </w:rPr>
      </w:pPr>
      <w:r w:rsidRPr="0AE51AD2">
        <w:rPr>
          <w:rFonts w:ascii="Aptos Display" w:eastAsia="Aptos Display" w:hAnsi="Aptos Display" w:cs="Aptos Display"/>
          <w:color w:val="000000" w:themeColor="text1"/>
        </w:rPr>
        <w:t>Lines can also be drawn for different cost curves of screening.</w:t>
      </w:r>
    </w:p>
    <w:p w14:paraId="584DB045" w14:textId="77058712" w:rsidR="6A6127C4" w:rsidRDefault="0AE51AD2" w:rsidP="0AE51AD2">
      <w:pPr>
        <w:spacing w:line="259" w:lineRule="auto"/>
        <w:rPr>
          <w:rFonts w:ascii="Aptos Display" w:eastAsia="Aptos Display" w:hAnsi="Aptos Display" w:cs="Aptos Display"/>
          <w:i/>
          <w:iCs/>
          <w:color w:val="000000" w:themeColor="text1"/>
        </w:rPr>
      </w:pPr>
      <w:r w:rsidRPr="0AE51AD2">
        <w:rPr>
          <w:rFonts w:ascii="Aptos Display" w:eastAsia="Aptos Display" w:hAnsi="Aptos Display" w:cs="Aptos Display"/>
          <w:i/>
          <w:iCs/>
          <w:color w:val="000000" w:themeColor="text1"/>
        </w:rPr>
        <w:t>Simulation Capacity</w:t>
      </w:r>
    </w:p>
    <w:p w14:paraId="0E69FC50" w14:textId="43E8CEE6" w:rsidR="6A6127C4" w:rsidRDefault="0AE51AD2" w:rsidP="0AE51AD2">
      <w:pPr>
        <w:spacing w:line="259" w:lineRule="auto"/>
        <w:rPr>
          <w:rFonts w:ascii="Aptos Display" w:eastAsia="Aptos Display" w:hAnsi="Aptos Display" w:cs="Aptos Display"/>
          <w:i/>
          <w:iCs/>
          <w:color w:val="000000" w:themeColor="text1"/>
        </w:rPr>
      </w:pPr>
      <w:r w:rsidRPr="0AE51AD2">
        <w:rPr>
          <w:rFonts w:ascii="Aptos Display" w:eastAsia="Aptos Display" w:hAnsi="Aptos Display" w:cs="Aptos Display"/>
          <w:color w:val="000000" w:themeColor="text1"/>
        </w:rPr>
        <w:t>The above algorithm requires to run the simulation number_of_control*number_of_incidences which is about 500-2,000. Given that one run is about 1s, this should run in 20 min to an hour (without speedups).</w:t>
      </w:r>
    </w:p>
    <w:p w14:paraId="2977610B" w14:textId="0D14E7AC" w:rsidR="6A6127C4" w:rsidRDefault="0AE51AD2" w:rsidP="0AE51AD2">
      <w:pPr>
        <w:spacing w:line="259" w:lineRule="auto"/>
        <w:rPr>
          <w:rFonts w:ascii="Aptos Display" w:eastAsia="Aptos Display" w:hAnsi="Aptos Display" w:cs="Aptos Display"/>
          <w:b/>
          <w:bCs/>
          <w:color w:val="000000" w:themeColor="text1"/>
        </w:rPr>
      </w:pPr>
      <w:r w:rsidRPr="0AE51AD2">
        <w:rPr>
          <w:rFonts w:ascii="Aptos Display" w:eastAsia="Aptos Display" w:hAnsi="Aptos Display" w:cs="Aptos Display"/>
          <w:b/>
          <w:bCs/>
          <w:color w:val="000000" w:themeColor="text1"/>
        </w:rPr>
        <w:t>Censoring</w:t>
      </w:r>
    </w:p>
    <w:p w14:paraId="1E9B0F42" w14:textId="12459695" w:rsidR="6A6127C4" w:rsidRDefault="0AE51AD2" w:rsidP="0AE51AD2">
      <w:pPr>
        <w:spacing w:line="259" w:lineRule="auto"/>
        <w:rPr>
          <w:rFonts w:ascii="Aptos Display" w:eastAsia="Aptos Display" w:hAnsi="Aptos Display" w:cs="Aptos Display"/>
          <w:color w:val="000000" w:themeColor="text1"/>
        </w:rPr>
      </w:pPr>
      <w:r w:rsidRPr="0AE51AD2">
        <w:rPr>
          <w:rFonts w:ascii="Aptos Display" w:eastAsia="Aptos Display" w:hAnsi="Aptos Display" w:cs="Aptos Display"/>
          <w:color w:val="000000" w:themeColor="text1"/>
        </w:rPr>
        <w:t>We censor patients that develop cirrhosis. In the simulation that means creating a cirrhosis state with zero utility and zero costs. If a patient goes to HCC and develops cirrhosis, we do not censor them.</w:t>
      </w:r>
    </w:p>
    <w:p w14:paraId="10B176BB" w14:textId="2E896C8A" w:rsidR="6A6127C4" w:rsidRDefault="6A6127C4" w:rsidP="0AE51AD2">
      <w:pPr>
        <w:spacing w:line="259" w:lineRule="auto"/>
        <w:rPr>
          <w:rFonts w:ascii="Aptos Display" w:eastAsia="Aptos Display" w:hAnsi="Aptos Display" w:cs="Aptos Display"/>
          <w:color w:val="000000" w:themeColor="text1"/>
        </w:rPr>
      </w:pPr>
    </w:p>
    <w:p w14:paraId="0D3C5579" w14:textId="74F6BD69" w:rsidR="6A6127C4" w:rsidRDefault="0046182C" w:rsidP="0AE51AD2">
      <w:pPr>
        <w:spacing w:line="259" w:lineRule="auto"/>
      </w:pPr>
      <w:r w:rsidRPr="0046182C">
        <w:rPr>
          <w:b/>
          <w:bCs/>
          <w:noProof/>
        </w:rPr>
        <w:drawing>
          <wp:inline distT="0" distB="0" distL="0" distR="0" wp14:anchorId="38CD6E1D" wp14:editId="5AED4987">
            <wp:extent cx="5943600" cy="3401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01060"/>
                    </a:xfrm>
                    <a:prstGeom prst="rect">
                      <a:avLst/>
                    </a:prstGeom>
                  </pic:spPr>
                </pic:pic>
              </a:graphicData>
            </a:graphic>
          </wp:inline>
        </w:drawing>
      </w:r>
      <w:r w:rsidR="0AE51AD2" w:rsidRPr="0AE51AD2">
        <w:rPr>
          <w:b/>
          <w:bCs/>
        </w:rPr>
        <w:t xml:space="preserve">Figure 1: </w:t>
      </w:r>
      <w:r w:rsidR="0AE51AD2">
        <w:t xml:space="preserve">Framework of the Markov Model representing the health state transitions of patients with non-cirrhotic MASLD. </w:t>
      </w:r>
    </w:p>
    <w:p w14:paraId="71C2EFF6" w14:textId="24BD5D0A" w:rsidR="6A6127C4" w:rsidRDefault="0AE51AD2" w:rsidP="670CDBED">
      <w:pPr>
        <w:rPr>
          <w:b/>
          <w:bCs/>
        </w:rPr>
      </w:pPr>
      <w:r>
        <w:t>Each health state above is dependent of what is diagnosed or known by the patient/doctor. Therefore, we will account for the underdiagnosis of cirrhosis in MASLD patients by including patients with undiagnosed cirrhosis in our cohort. Based on literature, we will determine a certain proportion of our “non-cirrhotic” MASLD group to start in the compensated cirrhosis stage.</w:t>
      </w:r>
    </w:p>
    <w:p w14:paraId="3C0CCAEA" w14:textId="18D5F3FC" w:rsidR="6A6127C4" w:rsidRDefault="596156D6" w:rsidP="596156D6">
      <w:pPr>
        <w:spacing w:line="259" w:lineRule="auto"/>
        <w:rPr>
          <w:rFonts w:ascii="Aptos Display" w:eastAsia="Aptos Display" w:hAnsi="Aptos Display" w:cs="Aptos Display"/>
          <w:color w:val="000000" w:themeColor="text1"/>
        </w:rPr>
      </w:pPr>
      <w:r w:rsidRPr="596156D6">
        <w:rPr>
          <w:rFonts w:ascii="Aptos Display" w:eastAsia="Aptos Display" w:hAnsi="Aptos Display" w:cs="Aptos Display"/>
          <w:b/>
          <w:bCs/>
          <w:color w:val="000000" w:themeColor="text1"/>
        </w:rPr>
        <w:t>Modelling Approach</w:t>
      </w:r>
    </w:p>
    <w:p w14:paraId="5A32A3C9" w14:textId="19920591" w:rsidR="0AE51AD2" w:rsidRDefault="0AE51AD2" w:rsidP="0AE51AD2">
      <w:pPr>
        <w:spacing w:line="259" w:lineRule="auto"/>
        <w:rPr>
          <w:rFonts w:ascii="Aptos Display" w:eastAsia="Aptos Display" w:hAnsi="Aptos Display" w:cs="Aptos Display"/>
          <w:color w:val="000000" w:themeColor="text1"/>
        </w:rPr>
      </w:pPr>
      <w:r w:rsidRPr="0AE51AD2">
        <w:rPr>
          <w:rFonts w:ascii="Aptos Display" w:eastAsia="Aptos Display" w:hAnsi="Aptos Display" w:cs="Aptos Display"/>
          <w:color w:val="000000" w:themeColor="text1"/>
        </w:rPr>
        <w:t>We generate 100,000 MASLD non-cirrhosis individuals, we conduct a simulation for each of the patients through the health states and collect a QUALY (utility) and a total cost (reward) value. This allows us to measure cost-effectiveness after running scenarios for each individual and then deduce group outcomes.</w:t>
      </w:r>
    </w:p>
    <w:p w14:paraId="410AC550" w14:textId="3D113E88" w:rsidR="6A6127C4" w:rsidRDefault="596156D6" w:rsidP="596156D6">
      <w:pPr>
        <w:spacing w:line="259" w:lineRule="auto"/>
        <w:rPr>
          <w:rFonts w:ascii="Aptos Display" w:eastAsia="Aptos Display" w:hAnsi="Aptos Display" w:cs="Aptos Display"/>
          <w:color w:val="000000" w:themeColor="text1"/>
        </w:rPr>
      </w:pPr>
      <w:r w:rsidRPr="596156D6">
        <w:rPr>
          <w:rFonts w:ascii="Aptos Display" w:eastAsia="Aptos Display" w:hAnsi="Aptos Display" w:cs="Aptos Display"/>
          <w:b/>
          <w:bCs/>
          <w:color w:val="000000" w:themeColor="text1"/>
        </w:rPr>
        <w:t>Utility and Reward Definitions</w:t>
      </w:r>
    </w:p>
    <w:p w14:paraId="05A66FC7" w14:textId="32669E5F" w:rsidR="6A6127C4" w:rsidRDefault="596156D6" w:rsidP="596156D6">
      <w:pPr>
        <w:spacing w:line="259" w:lineRule="auto"/>
        <w:rPr>
          <w:rFonts w:ascii="Aptos Display" w:eastAsia="Aptos Display" w:hAnsi="Aptos Display" w:cs="Aptos Display"/>
          <w:color w:val="000000" w:themeColor="text1"/>
        </w:rPr>
      </w:pPr>
      <w:r w:rsidRPr="596156D6">
        <w:rPr>
          <w:rFonts w:ascii="Aptos Display" w:eastAsia="Aptos Display" w:hAnsi="Aptos Display" w:cs="Aptos Display"/>
          <w:color w:val="000000" w:themeColor="text1"/>
        </w:rPr>
        <w:t xml:space="preserve"> We calculate these values statically, not dynamically. If a health state sequence is [CC, HCC, HCC, D], then the utilities/rewards are based on values assigned to the states CC, HCC, HCC, D and not the transitions CC- HCC and HCC-HCC and HCC-D. We use uniform discounting.</w:t>
      </w:r>
    </w:p>
    <w:p w14:paraId="69ABF343" w14:textId="2A23DA01" w:rsidR="6A6127C4" w:rsidRDefault="596156D6" w:rsidP="596156D6">
      <w:pPr>
        <w:spacing w:line="259" w:lineRule="auto"/>
        <w:rPr>
          <w:rFonts w:ascii="Aptos Display" w:eastAsia="Aptos Display" w:hAnsi="Aptos Display" w:cs="Aptos Display"/>
          <w:color w:val="000000" w:themeColor="text1"/>
        </w:rPr>
      </w:pPr>
      <w:r w:rsidRPr="596156D6">
        <w:rPr>
          <w:rFonts w:ascii="Aptos Display" w:eastAsia="Aptos Display" w:hAnsi="Aptos Display" w:cs="Aptos Display"/>
          <w:b/>
          <w:bCs/>
          <w:color w:val="000000" w:themeColor="text1"/>
        </w:rPr>
        <w:t>Subgroups Detection</w:t>
      </w:r>
    </w:p>
    <w:p w14:paraId="3EAAA265" w14:textId="4E2E0A4B" w:rsidR="6A6127C4" w:rsidRDefault="596156D6" w:rsidP="596156D6">
      <w:pPr>
        <w:spacing w:line="259" w:lineRule="auto"/>
        <w:rPr>
          <w:rFonts w:ascii="Aptos Display" w:eastAsia="Aptos Display" w:hAnsi="Aptos Display" w:cs="Aptos Display"/>
          <w:color w:val="000000" w:themeColor="text1"/>
        </w:rPr>
      </w:pPr>
      <w:r w:rsidRPr="596156D6">
        <w:rPr>
          <w:rFonts w:ascii="Aptos Display" w:eastAsia="Aptos Display" w:hAnsi="Aptos Display" w:cs="Aptos Display"/>
          <w:color w:val="000000" w:themeColor="text1"/>
        </w:rPr>
        <w:t>Based on our model, we can do the following:</w:t>
      </w:r>
    </w:p>
    <w:p w14:paraId="32080605" w14:textId="0246596F" w:rsidR="6A6127C4" w:rsidRDefault="596156D6" w:rsidP="596156D6">
      <w:pPr>
        <w:pStyle w:val="ListParagraph"/>
        <w:numPr>
          <w:ilvl w:val="0"/>
          <w:numId w:val="8"/>
        </w:numPr>
        <w:spacing w:line="259" w:lineRule="auto"/>
        <w:rPr>
          <w:rFonts w:ascii="Aptos Display" w:eastAsia="Aptos Display" w:hAnsi="Aptos Display" w:cs="Aptos Display"/>
          <w:color w:val="000000" w:themeColor="text1"/>
        </w:rPr>
      </w:pPr>
      <w:r w:rsidRPr="596156D6">
        <w:rPr>
          <w:rFonts w:ascii="Aptos Display" w:eastAsia="Aptos Display" w:hAnsi="Aptos Display" w:cs="Aptos Display"/>
          <w:color w:val="000000" w:themeColor="text1"/>
        </w:rPr>
        <w:lastRenderedPageBreak/>
        <w:t>Analyze CE for the whole population</w:t>
      </w:r>
    </w:p>
    <w:p w14:paraId="4FBE597E" w14:textId="228BC61C" w:rsidR="6A6127C4" w:rsidRDefault="596156D6" w:rsidP="596156D6">
      <w:pPr>
        <w:pStyle w:val="ListParagraph"/>
        <w:numPr>
          <w:ilvl w:val="0"/>
          <w:numId w:val="8"/>
        </w:numPr>
        <w:spacing w:line="259" w:lineRule="auto"/>
        <w:rPr>
          <w:rFonts w:ascii="Aptos Display" w:eastAsia="Aptos Display" w:hAnsi="Aptos Display" w:cs="Aptos Display"/>
          <w:color w:val="000000" w:themeColor="text1"/>
        </w:rPr>
      </w:pPr>
      <w:r w:rsidRPr="596156D6">
        <w:rPr>
          <w:rFonts w:ascii="Aptos Display" w:eastAsia="Aptos Display" w:hAnsi="Aptos Display" w:cs="Aptos Display"/>
          <w:color w:val="000000" w:themeColor="text1"/>
        </w:rPr>
        <w:t>Calculate CE for a given subgroup</w:t>
      </w:r>
    </w:p>
    <w:p w14:paraId="74FDB2CB" w14:textId="034C9B6B" w:rsidR="6A6127C4" w:rsidRDefault="596156D6" w:rsidP="596156D6">
      <w:pPr>
        <w:pStyle w:val="ListParagraph"/>
        <w:numPr>
          <w:ilvl w:val="0"/>
          <w:numId w:val="8"/>
        </w:numPr>
        <w:spacing w:line="259" w:lineRule="auto"/>
        <w:rPr>
          <w:rFonts w:ascii="Aptos Display" w:eastAsia="Aptos Display" w:hAnsi="Aptos Display" w:cs="Aptos Display"/>
          <w:color w:val="000000" w:themeColor="text1"/>
        </w:rPr>
      </w:pPr>
      <w:r w:rsidRPr="596156D6">
        <w:rPr>
          <w:rFonts w:ascii="Aptos Display" w:eastAsia="Aptos Display" w:hAnsi="Aptos Display" w:cs="Aptos Display"/>
          <w:color w:val="000000" w:themeColor="text1"/>
        </w:rPr>
        <w:t>Deduce from the whole-population simulation which subgroups are most CE</w:t>
      </w:r>
    </w:p>
    <w:p w14:paraId="7BBC4483" w14:textId="3F4000C0" w:rsidR="6A6127C4" w:rsidRDefault="596156D6" w:rsidP="596156D6">
      <w:pPr>
        <w:pStyle w:val="ListParagraph"/>
        <w:numPr>
          <w:ilvl w:val="0"/>
          <w:numId w:val="8"/>
        </w:numPr>
        <w:spacing w:line="259" w:lineRule="auto"/>
        <w:rPr>
          <w:rFonts w:ascii="Aptos Display" w:eastAsia="Aptos Display" w:hAnsi="Aptos Display" w:cs="Aptos Display"/>
          <w:color w:val="000000" w:themeColor="text1"/>
        </w:rPr>
      </w:pPr>
      <w:r w:rsidRPr="596156D6">
        <w:rPr>
          <w:rFonts w:ascii="Aptos Display" w:eastAsia="Aptos Display" w:hAnsi="Aptos Display" w:cs="Aptos Display"/>
          <w:color w:val="000000" w:themeColor="text1"/>
        </w:rPr>
        <w:t>Derive mathematical parameterizations that are sufficient for a future subgroup to be CE (in expectation)</w:t>
      </w:r>
    </w:p>
    <w:p w14:paraId="076DFCB3" w14:textId="02064221" w:rsidR="00812D2D" w:rsidRDefault="00812D2D" w:rsidP="00812D2D">
      <w:pPr>
        <w:spacing w:line="259" w:lineRule="auto"/>
        <w:rPr>
          <w:rFonts w:ascii="Aptos Display" w:eastAsia="Aptos Display" w:hAnsi="Aptos Display" w:cs="Aptos Display"/>
          <w:b/>
          <w:bCs/>
          <w:color w:val="000000" w:themeColor="text1"/>
        </w:rPr>
      </w:pPr>
      <w:r>
        <w:rPr>
          <w:rFonts w:ascii="Aptos Display" w:eastAsia="Aptos Display" w:hAnsi="Aptos Display" w:cs="Aptos Display"/>
          <w:b/>
          <w:bCs/>
          <w:color w:val="000000" w:themeColor="text1"/>
        </w:rPr>
        <w:t>Calculation of age-dependent rate of death from MASLD (no cirrhosis or HCC)</w:t>
      </w:r>
    </w:p>
    <w:p w14:paraId="193AC5EF" w14:textId="29201BFA" w:rsidR="00812D2D" w:rsidRPr="00812D2D" w:rsidRDefault="00812D2D" w:rsidP="00812D2D">
      <w:pPr>
        <w:spacing w:line="259" w:lineRule="auto"/>
        <w:rPr>
          <w:rFonts w:ascii="Aptos Display" w:eastAsia="Aptos Display" w:hAnsi="Aptos Display" w:cs="Aptos Display"/>
          <w:color w:val="000000" w:themeColor="text1"/>
        </w:rPr>
      </w:pPr>
      <w:r>
        <w:rPr>
          <w:rFonts w:ascii="Aptos Display" w:eastAsia="Aptos Display" w:hAnsi="Aptos Display" w:cs="Aptos Display"/>
          <w:color w:val="000000" w:themeColor="text1"/>
        </w:rPr>
        <w:t>T</w:t>
      </w:r>
      <w:r w:rsidRPr="00812D2D">
        <w:rPr>
          <w:rFonts w:ascii="Aptos Display" w:eastAsia="Aptos Display" w:hAnsi="Aptos Display" w:cs="Aptos Display"/>
          <w:color w:val="000000" w:themeColor="text1"/>
        </w:rPr>
        <w:t>he total death rate is the sum of the probability of liver-related death from MASLD (weighed, takes into account undiagnosed cirrhosis) and the probability of death due to older age. We assume that at age 18, there is no additional cause for death due to age, so at age 18, prob of death is just the liver-related prob of death from MASLD. With every increase in age from 18, we add the incremental increase in death probability due to age, from the actuarial life table</w:t>
      </w:r>
      <w:r>
        <w:rPr>
          <w:rFonts w:ascii="Aptos Display" w:eastAsia="Aptos Display" w:hAnsi="Aptos Display" w:cs="Aptos Display"/>
          <w:color w:val="000000" w:themeColor="text1"/>
        </w:rPr>
        <w:t xml:space="preserve"> provided by the Social Security (</w:t>
      </w:r>
      <w:r w:rsidRPr="00812D2D">
        <w:rPr>
          <w:rFonts w:ascii="Aptos Display" w:eastAsia="Aptos Display" w:hAnsi="Aptos Display" w:cs="Aptos Display"/>
          <w:color w:val="000000" w:themeColor="text1"/>
        </w:rPr>
        <w:t>2021 period life table for the Social Security area population, as used in the 2024 Trustees Report (TR)</w:t>
      </w:r>
      <w:r>
        <w:rPr>
          <w:rFonts w:ascii="Aptos Display" w:eastAsia="Aptos Display" w:hAnsi="Aptos Display" w:cs="Aptos Display"/>
          <w:color w:val="000000" w:themeColor="text1"/>
        </w:rPr>
        <w:t xml:space="preserve">: </w:t>
      </w:r>
      <w:r w:rsidRPr="00812D2D">
        <w:rPr>
          <w:rFonts w:ascii="Aptos Display" w:eastAsia="Aptos Display" w:hAnsi="Aptos Display" w:cs="Aptos Display"/>
          <w:color w:val="000000" w:themeColor="text1"/>
        </w:rPr>
        <w:t>https://www.ssa.gov/oact/STATS/table4c6.html)</w:t>
      </w:r>
      <w:r>
        <w:rPr>
          <w:rFonts w:ascii="Aptos Display" w:eastAsia="Aptos Display" w:hAnsi="Aptos Display" w:cs="Aptos Display"/>
          <w:color w:val="000000" w:themeColor="text1"/>
        </w:rPr>
        <w:t>.</w:t>
      </w:r>
    </w:p>
    <w:sectPr w:rsidR="00812D2D" w:rsidRPr="00812D2D">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nne Kimiko Liu" w:date="2024-09-27T12:01:00Z" w:initials="JL">
    <w:p w14:paraId="0C2933F3" w14:textId="77777777" w:rsidR="00044616" w:rsidRDefault="00044616" w:rsidP="00044616">
      <w:r>
        <w:rPr>
          <w:rStyle w:val="CommentReference"/>
        </w:rPr>
        <w:annotationRef/>
      </w:r>
      <w:r>
        <w:rPr>
          <w:color w:val="000000"/>
          <w:sz w:val="20"/>
          <w:szCs w:val="20"/>
        </w:rPr>
        <w:t>Currently, there are no studies done on the cost effectiveness of HCC surveillance in patients with non-cirrhotic MASLD</w:t>
      </w:r>
    </w:p>
  </w:comment>
  <w:comment w:id="1" w:author="Joanne Kimiko Liu" w:date="2025-02-07T09:39:00Z" w:initials="JL">
    <w:p w14:paraId="2615CED7" w14:textId="77777777" w:rsidR="000F7211" w:rsidRDefault="000F7211" w:rsidP="000F7211">
      <w:r>
        <w:rPr>
          <w:rStyle w:val="CommentReference"/>
        </w:rPr>
        <w:annotationRef/>
      </w:r>
      <w:r>
        <w:rPr>
          <w:color w:val="000000"/>
          <w:sz w:val="20"/>
          <w:szCs w:val="20"/>
        </w:rPr>
        <w:t xml:space="preserve">1.             Llovet JM, Willoughby CE, Singal AG, et al. Nonalcoholic steatohepatitis-related hepatocellular carcinoma: pathogenesis and treatment. </w:t>
      </w:r>
      <w:r>
        <w:rPr>
          <w:i/>
          <w:iCs/>
          <w:color w:val="000000"/>
          <w:sz w:val="20"/>
          <w:szCs w:val="20"/>
        </w:rPr>
        <w:t>Nature Reviews Gastroenterology &amp; Hepatology</w:t>
      </w:r>
      <w:r>
        <w:rPr>
          <w:color w:val="000000"/>
          <w:sz w:val="20"/>
          <w:szCs w:val="20"/>
        </w:rPr>
        <w:t>. 2023/08/01 2023;20(8):487-503. doi:10.1038/s41575-023-00754-7</w:t>
      </w:r>
    </w:p>
    <w:p w14:paraId="2DACDBF5" w14:textId="77777777" w:rsidR="000F7211" w:rsidRDefault="000F7211" w:rsidP="000F7211">
      <w:r>
        <w:rPr>
          <w:color w:val="000000"/>
          <w:sz w:val="20"/>
          <w:szCs w:val="20"/>
        </w:rPr>
        <w:t xml:space="preserve">2.             Huang DQ, El-Serag HB, Loomba R. Global epidemiology of NAFLD-related HCC: trends, predictions, risk factors and prevention. </w:t>
      </w:r>
      <w:r>
        <w:rPr>
          <w:i/>
          <w:iCs/>
          <w:color w:val="000000"/>
          <w:sz w:val="20"/>
          <w:szCs w:val="20"/>
        </w:rPr>
        <w:t>Nat Rev Gastroenterol Hepatol</w:t>
      </w:r>
      <w:r>
        <w:rPr>
          <w:color w:val="000000"/>
          <w:sz w:val="20"/>
          <w:szCs w:val="20"/>
        </w:rPr>
        <w:t>. Apr 2021;18(4):223-238. doi:10.1038/s41575-020-00381-6</w:t>
      </w:r>
    </w:p>
    <w:p w14:paraId="5B7F1547" w14:textId="77777777" w:rsidR="000F7211" w:rsidRDefault="000F7211" w:rsidP="000F7211">
      <w:r>
        <w:rPr>
          <w:color w:val="000000"/>
          <w:sz w:val="20"/>
          <w:szCs w:val="20"/>
        </w:rPr>
        <w:t xml:space="preserve">3.             McGlynn KA, Petrick JL, El-Serag HB. Epidemiology of Hepatocellular Carcinoma. </w:t>
      </w:r>
      <w:r>
        <w:rPr>
          <w:i/>
          <w:iCs/>
          <w:color w:val="000000"/>
          <w:sz w:val="20"/>
          <w:szCs w:val="20"/>
        </w:rPr>
        <w:t>Hepatology</w:t>
      </w:r>
      <w:r>
        <w:rPr>
          <w:color w:val="000000"/>
          <w:sz w:val="20"/>
          <w:szCs w:val="20"/>
        </w:rPr>
        <w:t>. Jan 2021;73 Suppl 1(Suppl 1):4-13. doi:10.1002/hep.31288</w:t>
      </w:r>
    </w:p>
    <w:p w14:paraId="35602560" w14:textId="77777777" w:rsidR="000F7211" w:rsidRDefault="000F7211" w:rsidP="000F7211">
      <w:r>
        <w:rPr>
          <w:color w:val="000000"/>
          <w:sz w:val="20"/>
          <w:szCs w:val="20"/>
        </w:rPr>
        <w:t xml:space="preserve">4.             Younossi ZM, Otgonsuren M, Henry L, et al. Association of nonalcoholic fatty liver disease (NAFLD) with hepatocellular carcinoma (HCC) in the United States from 2004 to 2009. </w:t>
      </w:r>
      <w:r>
        <w:rPr>
          <w:i/>
          <w:iCs/>
          <w:color w:val="000000"/>
          <w:sz w:val="20"/>
          <w:szCs w:val="20"/>
        </w:rPr>
        <w:t>Hepatology</w:t>
      </w:r>
      <w:r>
        <w:rPr>
          <w:color w:val="000000"/>
          <w:sz w:val="20"/>
          <w:szCs w:val="20"/>
        </w:rPr>
        <w:t>. Dec 2015;62(6):1723-30. doi:10.1002/hep.28123</w:t>
      </w:r>
    </w:p>
    <w:p w14:paraId="4486B2E2" w14:textId="77777777" w:rsidR="000F7211" w:rsidRDefault="000F7211" w:rsidP="000F7211">
      <w:r>
        <w:rPr>
          <w:color w:val="000000"/>
          <w:sz w:val="20"/>
          <w:szCs w:val="20"/>
        </w:rPr>
        <w:t xml:space="preserve">5.             Stine JG, Wentworth BJ, Zimmet A, et al. Systematic review with meta-analysis: risk of hepatocellular carcinoma in non-alcoholic steatohepatitis without cirrhosis compared to other liver diseases. </w:t>
      </w:r>
      <w:r>
        <w:rPr>
          <w:i/>
          <w:iCs/>
          <w:color w:val="000000"/>
          <w:sz w:val="20"/>
          <w:szCs w:val="20"/>
        </w:rPr>
        <w:t>Aliment Pharmacol Ther</w:t>
      </w:r>
      <w:r>
        <w:rPr>
          <w:color w:val="000000"/>
          <w:sz w:val="20"/>
          <w:szCs w:val="20"/>
        </w:rPr>
        <w:t>. Oct 2018;48(7):696-703. doi:10.1111/apt.14937</w:t>
      </w:r>
    </w:p>
    <w:p w14:paraId="7E896E3A" w14:textId="77777777" w:rsidR="000F7211" w:rsidRDefault="000F7211" w:rsidP="000F7211">
      <w:r>
        <w:rPr>
          <w:color w:val="000000"/>
          <w:sz w:val="20"/>
          <w:szCs w:val="20"/>
        </w:rPr>
        <w:t xml:space="preserve">6.             Singal AG, Llovet JM, Yarchoan M, et al. AASLD Practice Guidance on prevention, diagnosis, and treatment of hepatocellular carcinoma. </w:t>
      </w:r>
      <w:r>
        <w:rPr>
          <w:i/>
          <w:iCs/>
          <w:color w:val="000000"/>
          <w:sz w:val="20"/>
          <w:szCs w:val="20"/>
        </w:rPr>
        <w:t>Hepatology</w:t>
      </w:r>
      <w:r>
        <w:rPr>
          <w:color w:val="000000"/>
          <w:sz w:val="20"/>
          <w:szCs w:val="20"/>
        </w:rPr>
        <w:t>. 2023;78(6)</w:t>
      </w:r>
    </w:p>
    <w:p w14:paraId="79569703" w14:textId="77777777" w:rsidR="000F7211" w:rsidRDefault="000F7211" w:rsidP="000F7211">
      <w:r>
        <w:rPr>
          <w:color w:val="000000"/>
          <w:sz w:val="20"/>
          <w:szCs w:val="20"/>
        </w:rPr>
        <w:t xml:space="preserve">7.             Younes R, Bugianesi E. Should we undertake surveillance for HCC in patients with NAFLD? </w:t>
      </w:r>
      <w:r>
        <w:rPr>
          <w:i/>
          <w:iCs/>
          <w:color w:val="000000"/>
          <w:sz w:val="20"/>
          <w:szCs w:val="20"/>
        </w:rPr>
        <w:t>Journal of Hepatology</w:t>
      </w:r>
      <w:r>
        <w:rPr>
          <w:color w:val="000000"/>
          <w:sz w:val="20"/>
          <w:szCs w:val="20"/>
        </w:rPr>
        <w:t>. 2018/02/01/ 2018;68(2):326-334. doi:</w:t>
      </w:r>
      <w:hyperlink r:id="rId1" w:history="1">
        <w:r w:rsidRPr="003C10B0">
          <w:rPr>
            <w:rStyle w:val="Hyperlink"/>
            <w:sz w:val="20"/>
            <w:szCs w:val="20"/>
          </w:rPr>
          <w:t>https://doi.org/10.1016/j.jhep.2017.10.006</w:t>
        </w:r>
      </w:hyperlink>
    </w:p>
    <w:p w14:paraId="09EC362B" w14:textId="77777777" w:rsidR="000F7211" w:rsidRDefault="000F7211" w:rsidP="000F7211">
      <w:r>
        <w:rPr>
          <w:color w:val="000000"/>
          <w:sz w:val="20"/>
          <w:szCs w:val="20"/>
        </w:rPr>
        <w:t xml:space="preserve">8.             Guss D, Sherigar J, Mohanty SR. Missed Diagnosis of Liver Cirrhosis Leads to Disparities in Care for Older Patients. </w:t>
      </w:r>
      <w:r>
        <w:rPr>
          <w:i/>
          <w:iCs/>
          <w:color w:val="000000"/>
          <w:sz w:val="20"/>
          <w:szCs w:val="20"/>
        </w:rPr>
        <w:t>Gastroenterology Res</w:t>
      </w:r>
      <w:r>
        <w:rPr>
          <w:color w:val="000000"/>
          <w:sz w:val="20"/>
          <w:szCs w:val="20"/>
        </w:rPr>
        <w:t>. Oct 2018;11(5):333-339. doi:10.14740/gr1074w</w:t>
      </w:r>
    </w:p>
    <w:p w14:paraId="45E6CEA3" w14:textId="77777777" w:rsidR="000F7211" w:rsidRDefault="000F7211" w:rsidP="000F7211">
      <w:r>
        <w:rPr>
          <w:color w:val="000000"/>
          <w:sz w:val="20"/>
          <w:szCs w:val="20"/>
        </w:rPr>
        <w:t xml:space="preserve">9.             Walker M, El-Serag HB, Sada Y, et al. Cirrhosis is under-recognised in patients subsequently diagnosed with hepatocellular cancer. </w:t>
      </w:r>
      <w:r>
        <w:rPr>
          <w:i/>
          <w:iCs/>
          <w:color w:val="000000"/>
          <w:sz w:val="20"/>
          <w:szCs w:val="20"/>
        </w:rPr>
        <w:t>Aliment Pharmacol Ther</w:t>
      </w:r>
      <w:r>
        <w:rPr>
          <w:color w:val="000000"/>
          <w:sz w:val="20"/>
          <w:szCs w:val="20"/>
        </w:rPr>
        <w:t>. Mar 2016;43(5):621-30. doi:10.1111/apt.13505</w:t>
      </w:r>
    </w:p>
    <w:p w14:paraId="429213D6" w14:textId="77777777" w:rsidR="000F7211" w:rsidRDefault="000F7211" w:rsidP="000F7211">
      <w:r>
        <w:rPr>
          <w:color w:val="000000"/>
          <w:sz w:val="20"/>
          <w:szCs w:val="20"/>
        </w:rPr>
        <w:t xml:space="preserve">10.          Fujimoto K, Sawabe M, Sasaki M, Kino K, Arai T. Undiagnosed cirrhosis occurs frequently in the elderly and requires periodic follow ups and medical treatments. </w:t>
      </w:r>
      <w:r>
        <w:rPr>
          <w:i/>
          <w:iCs/>
          <w:color w:val="000000"/>
          <w:sz w:val="20"/>
          <w:szCs w:val="20"/>
        </w:rPr>
        <w:t>Geriatr Gerontol Int</w:t>
      </w:r>
      <w:r>
        <w:rPr>
          <w:color w:val="000000"/>
          <w:sz w:val="20"/>
          <w:szCs w:val="20"/>
        </w:rPr>
        <w:t>. Sep 2008;8(3):198-203. doi:10.1111/j.1447-0594.2008.00470.x</w:t>
      </w:r>
    </w:p>
    <w:p w14:paraId="790FE3A9" w14:textId="77777777" w:rsidR="000F7211" w:rsidRDefault="000F7211" w:rsidP="000F7211">
      <w:r>
        <w:rPr>
          <w:color w:val="000000"/>
          <w:sz w:val="20"/>
          <w:szCs w:val="20"/>
        </w:rPr>
        <w:t xml:space="preserve">11.          Singal AG, Yopp AC, Gupta S, et al. Failure rates in the hepatocellular carcinoma surveillance process. </w:t>
      </w:r>
      <w:r>
        <w:rPr>
          <w:i/>
          <w:iCs/>
          <w:color w:val="000000"/>
          <w:sz w:val="20"/>
          <w:szCs w:val="20"/>
        </w:rPr>
        <w:t>Cancer Prev Res (Phila)</w:t>
      </w:r>
      <w:r>
        <w:rPr>
          <w:color w:val="000000"/>
          <w:sz w:val="20"/>
          <w:szCs w:val="20"/>
        </w:rPr>
        <w:t>. Sep 2012;5(9):1124-30. doi:10.1158/1940-6207.capr-12-0046</w:t>
      </w:r>
    </w:p>
    <w:p w14:paraId="457AC307" w14:textId="77777777" w:rsidR="000F7211" w:rsidRDefault="000F7211" w:rsidP="000F7211"/>
  </w:comment>
  <w:comment w:id="2" w:author="Joanne Kimiko Liu" w:date="2024-09-23T09:28:00Z" w:initials="JL">
    <w:p w14:paraId="25268FBF" w14:textId="4E9A33EF" w:rsidR="005612FA" w:rsidRDefault="005612FA" w:rsidP="005612FA">
      <w:r>
        <w:rPr>
          <w:rStyle w:val="CommentReference"/>
        </w:rPr>
        <w:annotationRef/>
      </w:r>
      <w:r>
        <w:rPr>
          <w:color w:val="000000"/>
          <w:sz w:val="20"/>
          <w:szCs w:val="20"/>
        </w:rPr>
        <w:t>From Helio protocol: $100,000 and $150,000 as suggested by Institute for Clinical and Economic Review in 2019 would be applied for the base-case analysis.</w:t>
      </w:r>
    </w:p>
    <w:p w14:paraId="2A424BE0" w14:textId="77777777" w:rsidR="005612FA" w:rsidRDefault="005612FA" w:rsidP="005612FA">
      <w:r>
        <w:rPr>
          <w:color w:val="000000"/>
          <w:sz w:val="20"/>
          <w:szCs w:val="20"/>
        </w:rPr>
        <w:t xml:space="preserve">From Parikh paper: </w:t>
      </w:r>
      <w:r>
        <w:rPr>
          <w:color w:val="202020"/>
          <w:sz w:val="20"/>
          <w:szCs w:val="20"/>
        </w:rPr>
        <w:t xml:space="preserve">generally considered to be 2–3 times the individual share of gross domestic product </w:t>
      </w:r>
      <w:hyperlink r:id="rId2" w:history="1">
        <w:r w:rsidRPr="005E0F31">
          <w:rPr>
            <w:rStyle w:val="Hyperlink"/>
            <w:sz w:val="20"/>
            <w:szCs w:val="20"/>
          </w:rPr>
          <w:t>PubMed</w:t>
        </w:r>
      </w:hyperlink>
    </w:p>
  </w:comment>
  <w:comment w:id="7" w:author="Sovann Linden" w:date="2024-10-10T11:06:00Z" w:initials="SL">
    <w:p w14:paraId="76FF762C" w14:textId="487D9466" w:rsidR="7ADFDA07" w:rsidRDefault="7ADFDA07">
      <w:pPr>
        <w:pStyle w:val="CommentText"/>
      </w:pPr>
      <w:r>
        <w:t>joanne to check ranges</w:t>
      </w:r>
      <w:r>
        <w:rPr>
          <w:rStyle w:val="CommentReference"/>
        </w:rPr>
        <w:annotationRef/>
      </w:r>
    </w:p>
  </w:comment>
  <w:comment w:id="8" w:author="Sovann Linden" w:date="2024-10-10T11:07:00Z" w:initials="SL">
    <w:p w14:paraId="53B25374" w14:textId="4522E58E" w:rsidR="7ADFDA07" w:rsidRDefault="7ADFDA07">
      <w:pPr>
        <w:pStyle w:val="CommentText"/>
      </w:pPr>
      <w:r>
        <w:t>joanne to check ranges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2933F3" w15:done="0"/>
  <w15:commentEx w15:paraId="457AC307" w15:paraIdParent="0C2933F3" w15:done="0"/>
  <w15:commentEx w15:paraId="2A424BE0" w15:done="1"/>
  <w15:commentEx w15:paraId="76FF762C" w15:done="0"/>
  <w15:commentEx w15:paraId="53B253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06F8536" w16cex:dateUtc="2024-09-27T19:01:00Z"/>
  <w16cex:commentExtensible w16cex:durableId="64DE367D" w16cex:dateUtc="2025-02-07T17:39:00Z"/>
  <w16cex:commentExtensible w16cex:durableId="29ACD75C" w16cex:dateUtc="2024-09-23T16:28:00Z"/>
  <w16cex:commentExtensible w16cex:durableId="0D88DCAA" w16cex:dateUtc="2024-10-10T18:06:00Z"/>
  <w16cex:commentExtensible w16cex:durableId="504EEBEC" w16cex:dateUtc="2024-10-10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2933F3" w16cid:durableId="506F8536"/>
  <w16cid:commentId w16cid:paraId="457AC307" w16cid:durableId="64DE367D"/>
  <w16cid:commentId w16cid:paraId="2A424BE0" w16cid:durableId="29ACD75C"/>
  <w16cid:commentId w16cid:paraId="76FF762C" w16cid:durableId="0D88DCAA"/>
  <w16cid:commentId w16cid:paraId="53B25374" w16cid:durableId="504EEB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C59F1" w14:textId="77777777" w:rsidR="005E4566" w:rsidRDefault="005E4566">
      <w:pPr>
        <w:spacing w:after="0" w:line="240" w:lineRule="auto"/>
      </w:pPr>
      <w:r>
        <w:separator/>
      </w:r>
    </w:p>
  </w:endnote>
  <w:endnote w:type="continuationSeparator" w:id="0">
    <w:p w14:paraId="68F96F61" w14:textId="77777777" w:rsidR="005E4566" w:rsidRDefault="005E4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96156D6" w14:paraId="7ED947A9" w14:textId="77777777" w:rsidTr="596156D6">
      <w:trPr>
        <w:trHeight w:val="300"/>
      </w:trPr>
      <w:tc>
        <w:tcPr>
          <w:tcW w:w="3120" w:type="dxa"/>
        </w:tcPr>
        <w:p w14:paraId="135B1E81" w14:textId="00886DDB" w:rsidR="596156D6" w:rsidRDefault="596156D6" w:rsidP="596156D6">
          <w:pPr>
            <w:pStyle w:val="Header"/>
            <w:ind w:left="-115"/>
          </w:pPr>
        </w:p>
      </w:tc>
      <w:tc>
        <w:tcPr>
          <w:tcW w:w="3120" w:type="dxa"/>
        </w:tcPr>
        <w:p w14:paraId="01A632BB" w14:textId="1C892D83" w:rsidR="596156D6" w:rsidRDefault="596156D6" w:rsidP="596156D6">
          <w:pPr>
            <w:pStyle w:val="Header"/>
            <w:jc w:val="center"/>
          </w:pPr>
        </w:p>
      </w:tc>
      <w:tc>
        <w:tcPr>
          <w:tcW w:w="3120" w:type="dxa"/>
        </w:tcPr>
        <w:p w14:paraId="7A63D31D" w14:textId="76BC6893" w:rsidR="596156D6" w:rsidRDefault="596156D6" w:rsidP="596156D6">
          <w:pPr>
            <w:pStyle w:val="Header"/>
            <w:ind w:right="-115"/>
            <w:jc w:val="right"/>
          </w:pPr>
          <w:r>
            <w:fldChar w:fldCharType="begin"/>
          </w:r>
          <w:r>
            <w:instrText>PAGE</w:instrText>
          </w:r>
          <w:r>
            <w:fldChar w:fldCharType="separate"/>
          </w:r>
          <w:r w:rsidR="00044616">
            <w:rPr>
              <w:noProof/>
            </w:rPr>
            <w:t>1</w:t>
          </w:r>
          <w:r>
            <w:fldChar w:fldCharType="end"/>
          </w:r>
        </w:p>
      </w:tc>
    </w:tr>
  </w:tbl>
  <w:p w14:paraId="5B116E79" w14:textId="48ECD742" w:rsidR="596156D6" w:rsidRDefault="596156D6" w:rsidP="59615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94F08" w14:textId="77777777" w:rsidR="005E4566" w:rsidRDefault="005E4566">
      <w:pPr>
        <w:spacing w:after="0" w:line="240" w:lineRule="auto"/>
      </w:pPr>
      <w:r>
        <w:separator/>
      </w:r>
    </w:p>
  </w:footnote>
  <w:footnote w:type="continuationSeparator" w:id="0">
    <w:p w14:paraId="259BA23B" w14:textId="77777777" w:rsidR="005E4566" w:rsidRDefault="005E45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96156D6" w14:paraId="5F9D5027" w14:textId="77777777" w:rsidTr="596156D6">
      <w:trPr>
        <w:trHeight w:val="300"/>
      </w:trPr>
      <w:tc>
        <w:tcPr>
          <w:tcW w:w="3120" w:type="dxa"/>
        </w:tcPr>
        <w:p w14:paraId="01608D50" w14:textId="33F20BDA" w:rsidR="596156D6" w:rsidRDefault="596156D6" w:rsidP="596156D6">
          <w:pPr>
            <w:pStyle w:val="Header"/>
            <w:ind w:left="-115"/>
          </w:pPr>
        </w:p>
      </w:tc>
      <w:tc>
        <w:tcPr>
          <w:tcW w:w="3120" w:type="dxa"/>
        </w:tcPr>
        <w:p w14:paraId="596A1D45" w14:textId="79A0BED1" w:rsidR="596156D6" w:rsidRDefault="596156D6" w:rsidP="596156D6">
          <w:pPr>
            <w:pStyle w:val="Header"/>
            <w:jc w:val="center"/>
          </w:pPr>
        </w:p>
      </w:tc>
      <w:tc>
        <w:tcPr>
          <w:tcW w:w="3120" w:type="dxa"/>
        </w:tcPr>
        <w:p w14:paraId="6F51AFD2" w14:textId="4CB8AE93" w:rsidR="596156D6" w:rsidRDefault="596156D6" w:rsidP="596156D6">
          <w:pPr>
            <w:pStyle w:val="Header"/>
            <w:ind w:right="-115"/>
            <w:jc w:val="right"/>
          </w:pPr>
        </w:p>
      </w:tc>
    </w:tr>
  </w:tbl>
  <w:p w14:paraId="46B6EA5D" w14:textId="0745D8CC" w:rsidR="596156D6" w:rsidRDefault="596156D6" w:rsidP="596156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3C69"/>
    <w:multiLevelType w:val="hybridMultilevel"/>
    <w:tmpl w:val="DE6C8E72"/>
    <w:lvl w:ilvl="0" w:tplc="4BBA6D40">
      <w:start w:val="1"/>
      <w:numFmt w:val="bullet"/>
      <w:lvlText w:val="-"/>
      <w:lvlJc w:val="left"/>
      <w:pPr>
        <w:ind w:left="720" w:hanging="360"/>
      </w:pPr>
      <w:rPr>
        <w:rFonts w:ascii="Calibri" w:hAnsi="Calibri" w:hint="default"/>
      </w:rPr>
    </w:lvl>
    <w:lvl w:ilvl="1" w:tplc="D206B978">
      <w:start w:val="1"/>
      <w:numFmt w:val="bullet"/>
      <w:lvlText w:val="o"/>
      <w:lvlJc w:val="left"/>
      <w:pPr>
        <w:ind w:left="1440" w:hanging="360"/>
      </w:pPr>
      <w:rPr>
        <w:rFonts w:ascii="Courier New" w:hAnsi="Courier New" w:hint="default"/>
      </w:rPr>
    </w:lvl>
    <w:lvl w:ilvl="2" w:tplc="B91602C2">
      <w:start w:val="1"/>
      <w:numFmt w:val="bullet"/>
      <w:lvlText w:val=""/>
      <w:lvlJc w:val="left"/>
      <w:pPr>
        <w:ind w:left="2160" w:hanging="360"/>
      </w:pPr>
      <w:rPr>
        <w:rFonts w:ascii="Wingdings" w:hAnsi="Wingdings" w:hint="default"/>
      </w:rPr>
    </w:lvl>
    <w:lvl w:ilvl="3" w:tplc="1AAEC932">
      <w:start w:val="1"/>
      <w:numFmt w:val="bullet"/>
      <w:lvlText w:val=""/>
      <w:lvlJc w:val="left"/>
      <w:pPr>
        <w:ind w:left="2880" w:hanging="360"/>
      </w:pPr>
      <w:rPr>
        <w:rFonts w:ascii="Symbol" w:hAnsi="Symbol" w:hint="default"/>
      </w:rPr>
    </w:lvl>
    <w:lvl w:ilvl="4" w:tplc="0E08BB04">
      <w:start w:val="1"/>
      <w:numFmt w:val="bullet"/>
      <w:lvlText w:val="o"/>
      <w:lvlJc w:val="left"/>
      <w:pPr>
        <w:ind w:left="3600" w:hanging="360"/>
      </w:pPr>
      <w:rPr>
        <w:rFonts w:ascii="Courier New" w:hAnsi="Courier New" w:hint="default"/>
      </w:rPr>
    </w:lvl>
    <w:lvl w:ilvl="5" w:tplc="FA1C9C52">
      <w:start w:val="1"/>
      <w:numFmt w:val="bullet"/>
      <w:lvlText w:val=""/>
      <w:lvlJc w:val="left"/>
      <w:pPr>
        <w:ind w:left="4320" w:hanging="360"/>
      </w:pPr>
      <w:rPr>
        <w:rFonts w:ascii="Wingdings" w:hAnsi="Wingdings" w:hint="default"/>
      </w:rPr>
    </w:lvl>
    <w:lvl w:ilvl="6" w:tplc="5D5E32AE">
      <w:start w:val="1"/>
      <w:numFmt w:val="bullet"/>
      <w:lvlText w:val=""/>
      <w:lvlJc w:val="left"/>
      <w:pPr>
        <w:ind w:left="5040" w:hanging="360"/>
      </w:pPr>
      <w:rPr>
        <w:rFonts w:ascii="Symbol" w:hAnsi="Symbol" w:hint="default"/>
      </w:rPr>
    </w:lvl>
    <w:lvl w:ilvl="7" w:tplc="978E99C0">
      <w:start w:val="1"/>
      <w:numFmt w:val="bullet"/>
      <w:lvlText w:val="o"/>
      <w:lvlJc w:val="left"/>
      <w:pPr>
        <w:ind w:left="5760" w:hanging="360"/>
      </w:pPr>
      <w:rPr>
        <w:rFonts w:ascii="Courier New" w:hAnsi="Courier New" w:hint="default"/>
      </w:rPr>
    </w:lvl>
    <w:lvl w:ilvl="8" w:tplc="F1468BB0">
      <w:start w:val="1"/>
      <w:numFmt w:val="bullet"/>
      <w:lvlText w:val=""/>
      <w:lvlJc w:val="left"/>
      <w:pPr>
        <w:ind w:left="6480" w:hanging="360"/>
      </w:pPr>
      <w:rPr>
        <w:rFonts w:ascii="Wingdings" w:hAnsi="Wingdings" w:hint="default"/>
      </w:rPr>
    </w:lvl>
  </w:abstractNum>
  <w:abstractNum w:abstractNumId="1" w15:restartNumberingAfterBreak="0">
    <w:nsid w:val="04F6400E"/>
    <w:multiLevelType w:val="hybridMultilevel"/>
    <w:tmpl w:val="FFFFFFFF"/>
    <w:lvl w:ilvl="0" w:tplc="2390AD72">
      <w:start w:val="1"/>
      <w:numFmt w:val="decimal"/>
      <w:lvlText w:val="%1."/>
      <w:lvlJc w:val="left"/>
      <w:pPr>
        <w:ind w:left="720" w:hanging="360"/>
      </w:pPr>
    </w:lvl>
    <w:lvl w:ilvl="1" w:tplc="9F924DFC">
      <w:start w:val="1"/>
      <w:numFmt w:val="lowerLetter"/>
      <w:lvlText w:val="%2."/>
      <w:lvlJc w:val="left"/>
      <w:pPr>
        <w:ind w:left="1440" w:hanging="360"/>
      </w:pPr>
    </w:lvl>
    <w:lvl w:ilvl="2" w:tplc="0DDCEC2C">
      <w:start w:val="1"/>
      <w:numFmt w:val="lowerRoman"/>
      <w:lvlText w:val="%3."/>
      <w:lvlJc w:val="right"/>
      <w:pPr>
        <w:ind w:left="2160" w:hanging="180"/>
      </w:pPr>
    </w:lvl>
    <w:lvl w:ilvl="3" w:tplc="DEE0C5A8">
      <w:start w:val="1"/>
      <w:numFmt w:val="decimal"/>
      <w:lvlText w:val="%4."/>
      <w:lvlJc w:val="left"/>
      <w:pPr>
        <w:ind w:left="2880" w:hanging="360"/>
      </w:pPr>
    </w:lvl>
    <w:lvl w:ilvl="4" w:tplc="5FB61CAC">
      <w:start w:val="1"/>
      <w:numFmt w:val="lowerLetter"/>
      <w:lvlText w:val="%5."/>
      <w:lvlJc w:val="left"/>
      <w:pPr>
        <w:ind w:left="3600" w:hanging="360"/>
      </w:pPr>
    </w:lvl>
    <w:lvl w:ilvl="5" w:tplc="74E6F972">
      <w:start w:val="1"/>
      <w:numFmt w:val="lowerRoman"/>
      <w:lvlText w:val="%6."/>
      <w:lvlJc w:val="right"/>
      <w:pPr>
        <w:ind w:left="4320" w:hanging="180"/>
      </w:pPr>
    </w:lvl>
    <w:lvl w:ilvl="6" w:tplc="55C280C0">
      <w:start w:val="1"/>
      <w:numFmt w:val="decimal"/>
      <w:lvlText w:val="%7."/>
      <w:lvlJc w:val="left"/>
      <w:pPr>
        <w:ind w:left="5040" w:hanging="360"/>
      </w:pPr>
    </w:lvl>
    <w:lvl w:ilvl="7" w:tplc="EC202B8A">
      <w:start w:val="1"/>
      <w:numFmt w:val="lowerLetter"/>
      <w:lvlText w:val="%8."/>
      <w:lvlJc w:val="left"/>
      <w:pPr>
        <w:ind w:left="5760" w:hanging="360"/>
      </w:pPr>
    </w:lvl>
    <w:lvl w:ilvl="8" w:tplc="A8BCB1B0">
      <w:start w:val="1"/>
      <w:numFmt w:val="lowerRoman"/>
      <w:lvlText w:val="%9."/>
      <w:lvlJc w:val="right"/>
      <w:pPr>
        <w:ind w:left="6480" w:hanging="180"/>
      </w:pPr>
    </w:lvl>
  </w:abstractNum>
  <w:abstractNum w:abstractNumId="2" w15:restartNumberingAfterBreak="0">
    <w:nsid w:val="13700243"/>
    <w:multiLevelType w:val="hybridMultilevel"/>
    <w:tmpl w:val="417A3D5C"/>
    <w:lvl w:ilvl="0" w:tplc="747C2358">
      <w:start w:val="1"/>
      <w:numFmt w:val="decimal"/>
      <w:lvlText w:val="%1)"/>
      <w:lvlJc w:val="left"/>
      <w:pPr>
        <w:ind w:left="720" w:hanging="360"/>
      </w:pPr>
    </w:lvl>
    <w:lvl w:ilvl="1" w:tplc="53A0B7F2">
      <w:start w:val="1"/>
      <w:numFmt w:val="lowerLetter"/>
      <w:lvlText w:val="%2."/>
      <w:lvlJc w:val="left"/>
      <w:pPr>
        <w:ind w:left="1440" w:hanging="360"/>
      </w:pPr>
    </w:lvl>
    <w:lvl w:ilvl="2" w:tplc="766A3A1C">
      <w:start w:val="1"/>
      <w:numFmt w:val="lowerRoman"/>
      <w:lvlText w:val="%3."/>
      <w:lvlJc w:val="right"/>
      <w:pPr>
        <w:ind w:left="2160" w:hanging="180"/>
      </w:pPr>
    </w:lvl>
    <w:lvl w:ilvl="3" w:tplc="CB82B81E">
      <w:start w:val="1"/>
      <w:numFmt w:val="decimal"/>
      <w:lvlText w:val="%4."/>
      <w:lvlJc w:val="left"/>
      <w:pPr>
        <w:ind w:left="2880" w:hanging="360"/>
      </w:pPr>
    </w:lvl>
    <w:lvl w:ilvl="4" w:tplc="FE0A670E">
      <w:start w:val="1"/>
      <w:numFmt w:val="lowerLetter"/>
      <w:lvlText w:val="%5."/>
      <w:lvlJc w:val="left"/>
      <w:pPr>
        <w:ind w:left="3600" w:hanging="360"/>
      </w:pPr>
    </w:lvl>
    <w:lvl w:ilvl="5" w:tplc="FF062450">
      <w:start w:val="1"/>
      <w:numFmt w:val="lowerRoman"/>
      <w:lvlText w:val="%6."/>
      <w:lvlJc w:val="right"/>
      <w:pPr>
        <w:ind w:left="4320" w:hanging="180"/>
      </w:pPr>
    </w:lvl>
    <w:lvl w:ilvl="6" w:tplc="61A8DF10">
      <w:start w:val="1"/>
      <w:numFmt w:val="decimal"/>
      <w:lvlText w:val="%7."/>
      <w:lvlJc w:val="left"/>
      <w:pPr>
        <w:ind w:left="5040" w:hanging="360"/>
      </w:pPr>
    </w:lvl>
    <w:lvl w:ilvl="7" w:tplc="2C9CC540">
      <w:start w:val="1"/>
      <w:numFmt w:val="lowerLetter"/>
      <w:lvlText w:val="%8."/>
      <w:lvlJc w:val="left"/>
      <w:pPr>
        <w:ind w:left="5760" w:hanging="360"/>
      </w:pPr>
    </w:lvl>
    <w:lvl w:ilvl="8" w:tplc="C5F4C156">
      <w:start w:val="1"/>
      <w:numFmt w:val="lowerRoman"/>
      <w:lvlText w:val="%9."/>
      <w:lvlJc w:val="right"/>
      <w:pPr>
        <w:ind w:left="6480" w:hanging="180"/>
      </w:pPr>
    </w:lvl>
  </w:abstractNum>
  <w:abstractNum w:abstractNumId="3" w15:restartNumberingAfterBreak="0">
    <w:nsid w:val="181A3BB9"/>
    <w:multiLevelType w:val="hybridMultilevel"/>
    <w:tmpl w:val="F81AB6AC"/>
    <w:lvl w:ilvl="0" w:tplc="6F62A046">
      <w:start w:val="1"/>
      <w:numFmt w:val="bullet"/>
      <w:lvlText w:val="-"/>
      <w:lvlJc w:val="left"/>
      <w:pPr>
        <w:ind w:left="720" w:hanging="360"/>
      </w:pPr>
      <w:rPr>
        <w:rFonts w:ascii="Calibri" w:hAnsi="Calibri" w:hint="default"/>
      </w:rPr>
    </w:lvl>
    <w:lvl w:ilvl="1" w:tplc="4CB8C434">
      <w:start w:val="1"/>
      <w:numFmt w:val="bullet"/>
      <w:lvlText w:val="o"/>
      <w:lvlJc w:val="left"/>
      <w:pPr>
        <w:ind w:left="1440" w:hanging="360"/>
      </w:pPr>
      <w:rPr>
        <w:rFonts w:ascii="Courier New" w:hAnsi="Courier New" w:hint="default"/>
      </w:rPr>
    </w:lvl>
    <w:lvl w:ilvl="2" w:tplc="74B6D942">
      <w:start w:val="1"/>
      <w:numFmt w:val="bullet"/>
      <w:lvlText w:val=""/>
      <w:lvlJc w:val="left"/>
      <w:pPr>
        <w:ind w:left="2160" w:hanging="360"/>
      </w:pPr>
      <w:rPr>
        <w:rFonts w:ascii="Wingdings" w:hAnsi="Wingdings" w:hint="default"/>
      </w:rPr>
    </w:lvl>
    <w:lvl w:ilvl="3" w:tplc="3132CEA4">
      <w:start w:val="1"/>
      <w:numFmt w:val="bullet"/>
      <w:lvlText w:val=""/>
      <w:lvlJc w:val="left"/>
      <w:pPr>
        <w:ind w:left="2880" w:hanging="360"/>
      </w:pPr>
      <w:rPr>
        <w:rFonts w:ascii="Symbol" w:hAnsi="Symbol" w:hint="default"/>
      </w:rPr>
    </w:lvl>
    <w:lvl w:ilvl="4" w:tplc="016E1B0E">
      <w:start w:val="1"/>
      <w:numFmt w:val="bullet"/>
      <w:lvlText w:val="o"/>
      <w:lvlJc w:val="left"/>
      <w:pPr>
        <w:ind w:left="3600" w:hanging="360"/>
      </w:pPr>
      <w:rPr>
        <w:rFonts w:ascii="Courier New" w:hAnsi="Courier New" w:hint="default"/>
      </w:rPr>
    </w:lvl>
    <w:lvl w:ilvl="5" w:tplc="36548A9A">
      <w:start w:val="1"/>
      <w:numFmt w:val="bullet"/>
      <w:lvlText w:val=""/>
      <w:lvlJc w:val="left"/>
      <w:pPr>
        <w:ind w:left="4320" w:hanging="360"/>
      </w:pPr>
      <w:rPr>
        <w:rFonts w:ascii="Wingdings" w:hAnsi="Wingdings" w:hint="default"/>
      </w:rPr>
    </w:lvl>
    <w:lvl w:ilvl="6" w:tplc="B7D04F70">
      <w:start w:val="1"/>
      <w:numFmt w:val="bullet"/>
      <w:lvlText w:val=""/>
      <w:lvlJc w:val="left"/>
      <w:pPr>
        <w:ind w:left="5040" w:hanging="360"/>
      </w:pPr>
      <w:rPr>
        <w:rFonts w:ascii="Symbol" w:hAnsi="Symbol" w:hint="default"/>
      </w:rPr>
    </w:lvl>
    <w:lvl w:ilvl="7" w:tplc="D95E9DEE">
      <w:start w:val="1"/>
      <w:numFmt w:val="bullet"/>
      <w:lvlText w:val="o"/>
      <w:lvlJc w:val="left"/>
      <w:pPr>
        <w:ind w:left="5760" w:hanging="360"/>
      </w:pPr>
      <w:rPr>
        <w:rFonts w:ascii="Courier New" w:hAnsi="Courier New" w:hint="default"/>
      </w:rPr>
    </w:lvl>
    <w:lvl w:ilvl="8" w:tplc="3968C684">
      <w:start w:val="1"/>
      <w:numFmt w:val="bullet"/>
      <w:lvlText w:val=""/>
      <w:lvlJc w:val="left"/>
      <w:pPr>
        <w:ind w:left="6480" w:hanging="360"/>
      </w:pPr>
      <w:rPr>
        <w:rFonts w:ascii="Wingdings" w:hAnsi="Wingdings" w:hint="default"/>
      </w:rPr>
    </w:lvl>
  </w:abstractNum>
  <w:abstractNum w:abstractNumId="4" w15:restartNumberingAfterBreak="0">
    <w:nsid w:val="194BD8B8"/>
    <w:multiLevelType w:val="hybridMultilevel"/>
    <w:tmpl w:val="35288834"/>
    <w:lvl w:ilvl="0" w:tplc="CB9A8BBE">
      <w:start w:val="1"/>
      <w:numFmt w:val="bullet"/>
      <w:lvlText w:val="-"/>
      <w:lvlJc w:val="left"/>
      <w:pPr>
        <w:ind w:left="720" w:hanging="360"/>
      </w:pPr>
      <w:rPr>
        <w:rFonts w:ascii="Calibri" w:hAnsi="Calibri" w:hint="default"/>
      </w:rPr>
    </w:lvl>
    <w:lvl w:ilvl="1" w:tplc="6A56DB38">
      <w:start w:val="1"/>
      <w:numFmt w:val="bullet"/>
      <w:lvlText w:val="o"/>
      <w:lvlJc w:val="left"/>
      <w:pPr>
        <w:ind w:left="1440" w:hanging="360"/>
      </w:pPr>
      <w:rPr>
        <w:rFonts w:ascii="Courier New" w:hAnsi="Courier New" w:hint="default"/>
      </w:rPr>
    </w:lvl>
    <w:lvl w:ilvl="2" w:tplc="8D8E0CD8">
      <w:start w:val="1"/>
      <w:numFmt w:val="bullet"/>
      <w:lvlText w:val=""/>
      <w:lvlJc w:val="left"/>
      <w:pPr>
        <w:ind w:left="2160" w:hanging="360"/>
      </w:pPr>
      <w:rPr>
        <w:rFonts w:ascii="Wingdings" w:hAnsi="Wingdings" w:hint="default"/>
      </w:rPr>
    </w:lvl>
    <w:lvl w:ilvl="3" w:tplc="35489118">
      <w:start w:val="1"/>
      <w:numFmt w:val="bullet"/>
      <w:lvlText w:val=""/>
      <w:lvlJc w:val="left"/>
      <w:pPr>
        <w:ind w:left="2880" w:hanging="360"/>
      </w:pPr>
      <w:rPr>
        <w:rFonts w:ascii="Symbol" w:hAnsi="Symbol" w:hint="default"/>
      </w:rPr>
    </w:lvl>
    <w:lvl w:ilvl="4" w:tplc="F3BAA708">
      <w:start w:val="1"/>
      <w:numFmt w:val="bullet"/>
      <w:lvlText w:val="o"/>
      <w:lvlJc w:val="left"/>
      <w:pPr>
        <w:ind w:left="3600" w:hanging="360"/>
      </w:pPr>
      <w:rPr>
        <w:rFonts w:ascii="Courier New" w:hAnsi="Courier New" w:hint="default"/>
      </w:rPr>
    </w:lvl>
    <w:lvl w:ilvl="5" w:tplc="5FE07B0A">
      <w:start w:val="1"/>
      <w:numFmt w:val="bullet"/>
      <w:lvlText w:val=""/>
      <w:lvlJc w:val="left"/>
      <w:pPr>
        <w:ind w:left="4320" w:hanging="360"/>
      </w:pPr>
      <w:rPr>
        <w:rFonts w:ascii="Wingdings" w:hAnsi="Wingdings" w:hint="default"/>
      </w:rPr>
    </w:lvl>
    <w:lvl w:ilvl="6" w:tplc="950E9F48">
      <w:start w:val="1"/>
      <w:numFmt w:val="bullet"/>
      <w:lvlText w:val=""/>
      <w:lvlJc w:val="left"/>
      <w:pPr>
        <w:ind w:left="5040" w:hanging="360"/>
      </w:pPr>
      <w:rPr>
        <w:rFonts w:ascii="Symbol" w:hAnsi="Symbol" w:hint="default"/>
      </w:rPr>
    </w:lvl>
    <w:lvl w:ilvl="7" w:tplc="24DEC7B0">
      <w:start w:val="1"/>
      <w:numFmt w:val="bullet"/>
      <w:lvlText w:val="o"/>
      <w:lvlJc w:val="left"/>
      <w:pPr>
        <w:ind w:left="5760" w:hanging="360"/>
      </w:pPr>
      <w:rPr>
        <w:rFonts w:ascii="Courier New" w:hAnsi="Courier New" w:hint="default"/>
      </w:rPr>
    </w:lvl>
    <w:lvl w:ilvl="8" w:tplc="53D8D686">
      <w:start w:val="1"/>
      <w:numFmt w:val="bullet"/>
      <w:lvlText w:val=""/>
      <w:lvlJc w:val="left"/>
      <w:pPr>
        <w:ind w:left="6480" w:hanging="360"/>
      </w:pPr>
      <w:rPr>
        <w:rFonts w:ascii="Wingdings" w:hAnsi="Wingdings" w:hint="default"/>
      </w:rPr>
    </w:lvl>
  </w:abstractNum>
  <w:abstractNum w:abstractNumId="5" w15:restartNumberingAfterBreak="0">
    <w:nsid w:val="1BF63D05"/>
    <w:multiLevelType w:val="hybridMultilevel"/>
    <w:tmpl w:val="C2466AD6"/>
    <w:lvl w:ilvl="0" w:tplc="14AED3D0">
      <w:start w:val="1"/>
      <w:numFmt w:val="bullet"/>
      <w:lvlText w:val="-"/>
      <w:lvlJc w:val="left"/>
      <w:pPr>
        <w:ind w:left="720" w:hanging="360"/>
      </w:pPr>
      <w:rPr>
        <w:rFonts w:ascii="Calibri" w:hAnsi="Calibri" w:hint="default"/>
      </w:rPr>
    </w:lvl>
    <w:lvl w:ilvl="1" w:tplc="8C701F34">
      <w:start w:val="1"/>
      <w:numFmt w:val="bullet"/>
      <w:lvlText w:val="o"/>
      <w:lvlJc w:val="left"/>
      <w:pPr>
        <w:ind w:left="1440" w:hanging="360"/>
      </w:pPr>
      <w:rPr>
        <w:rFonts w:ascii="Courier New" w:hAnsi="Courier New" w:hint="default"/>
      </w:rPr>
    </w:lvl>
    <w:lvl w:ilvl="2" w:tplc="6758030E">
      <w:start w:val="1"/>
      <w:numFmt w:val="bullet"/>
      <w:lvlText w:val=""/>
      <w:lvlJc w:val="left"/>
      <w:pPr>
        <w:ind w:left="2160" w:hanging="360"/>
      </w:pPr>
      <w:rPr>
        <w:rFonts w:ascii="Wingdings" w:hAnsi="Wingdings" w:hint="default"/>
      </w:rPr>
    </w:lvl>
    <w:lvl w:ilvl="3" w:tplc="A8207040">
      <w:start w:val="1"/>
      <w:numFmt w:val="bullet"/>
      <w:lvlText w:val=""/>
      <w:lvlJc w:val="left"/>
      <w:pPr>
        <w:ind w:left="2880" w:hanging="360"/>
      </w:pPr>
      <w:rPr>
        <w:rFonts w:ascii="Symbol" w:hAnsi="Symbol" w:hint="default"/>
      </w:rPr>
    </w:lvl>
    <w:lvl w:ilvl="4" w:tplc="D6088AD2">
      <w:start w:val="1"/>
      <w:numFmt w:val="bullet"/>
      <w:lvlText w:val="o"/>
      <w:lvlJc w:val="left"/>
      <w:pPr>
        <w:ind w:left="3600" w:hanging="360"/>
      </w:pPr>
      <w:rPr>
        <w:rFonts w:ascii="Courier New" w:hAnsi="Courier New" w:hint="default"/>
      </w:rPr>
    </w:lvl>
    <w:lvl w:ilvl="5" w:tplc="412225D0">
      <w:start w:val="1"/>
      <w:numFmt w:val="bullet"/>
      <w:lvlText w:val=""/>
      <w:lvlJc w:val="left"/>
      <w:pPr>
        <w:ind w:left="4320" w:hanging="360"/>
      </w:pPr>
      <w:rPr>
        <w:rFonts w:ascii="Wingdings" w:hAnsi="Wingdings" w:hint="default"/>
      </w:rPr>
    </w:lvl>
    <w:lvl w:ilvl="6" w:tplc="1C6E229A">
      <w:start w:val="1"/>
      <w:numFmt w:val="bullet"/>
      <w:lvlText w:val=""/>
      <w:lvlJc w:val="left"/>
      <w:pPr>
        <w:ind w:left="5040" w:hanging="360"/>
      </w:pPr>
      <w:rPr>
        <w:rFonts w:ascii="Symbol" w:hAnsi="Symbol" w:hint="default"/>
      </w:rPr>
    </w:lvl>
    <w:lvl w:ilvl="7" w:tplc="C858823E">
      <w:start w:val="1"/>
      <w:numFmt w:val="bullet"/>
      <w:lvlText w:val="o"/>
      <w:lvlJc w:val="left"/>
      <w:pPr>
        <w:ind w:left="5760" w:hanging="360"/>
      </w:pPr>
      <w:rPr>
        <w:rFonts w:ascii="Courier New" w:hAnsi="Courier New" w:hint="default"/>
      </w:rPr>
    </w:lvl>
    <w:lvl w:ilvl="8" w:tplc="09463EF8">
      <w:start w:val="1"/>
      <w:numFmt w:val="bullet"/>
      <w:lvlText w:val=""/>
      <w:lvlJc w:val="left"/>
      <w:pPr>
        <w:ind w:left="6480" w:hanging="360"/>
      </w:pPr>
      <w:rPr>
        <w:rFonts w:ascii="Wingdings" w:hAnsi="Wingdings" w:hint="default"/>
      </w:rPr>
    </w:lvl>
  </w:abstractNum>
  <w:abstractNum w:abstractNumId="6" w15:restartNumberingAfterBreak="0">
    <w:nsid w:val="1CD11435"/>
    <w:multiLevelType w:val="hybridMultilevel"/>
    <w:tmpl w:val="1958A04A"/>
    <w:lvl w:ilvl="0" w:tplc="AECAFD7C">
      <w:start w:val="1"/>
      <w:numFmt w:val="bullet"/>
      <w:lvlText w:val="-"/>
      <w:lvlJc w:val="left"/>
      <w:pPr>
        <w:ind w:left="720" w:hanging="360"/>
      </w:pPr>
      <w:rPr>
        <w:rFonts w:ascii="Calibri" w:hAnsi="Calibri" w:hint="default"/>
      </w:rPr>
    </w:lvl>
    <w:lvl w:ilvl="1" w:tplc="4B3E0AEC">
      <w:start w:val="1"/>
      <w:numFmt w:val="bullet"/>
      <w:lvlText w:val="o"/>
      <w:lvlJc w:val="left"/>
      <w:pPr>
        <w:ind w:left="1440" w:hanging="360"/>
      </w:pPr>
      <w:rPr>
        <w:rFonts w:ascii="Courier New" w:hAnsi="Courier New" w:hint="default"/>
      </w:rPr>
    </w:lvl>
    <w:lvl w:ilvl="2" w:tplc="3942ED38">
      <w:start w:val="1"/>
      <w:numFmt w:val="bullet"/>
      <w:lvlText w:val=""/>
      <w:lvlJc w:val="left"/>
      <w:pPr>
        <w:ind w:left="2160" w:hanging="360"/>
      </w:pPr>
      <w:rPr>
        <w:rFonts w:ascii="Wingdings" w:hAnsi="Wingdings" w:hint="default"/>
      </w:rPr>
    </w:lvl>
    <w:lvl w:ilvl="3" w:tplc="2C2E50E0">
      <w:start w:val="1"/>
      <w:numFmt w:val="bullet"/>
      <w:lvlText w:val=""/>
      <w:lvlJc w:val="left"/>
      <w:pPr>
        <w:ind w:left="2880" w:hanging="360"/>
      </w:pPr>
      <w:rPr>
        <w:rFonts w:ascii="Symbol" w:hAnsi="Symbol" w:hint="default"/>
      </w:rPr>
    </w:lvl>
    <w:lvl w:ilvl="4" w:tplc="2FB46B38">
      <w:start w:val="1"/>
      <w:numFmt w:val="bullet"/>
      <w:lvlText w:val="o"/>
      <w:lvlJc w:val="left"/>
      <w:pPr>
        <w:ind w:left="3600" w:hanging="360"/>
      </w:pPr>
      <w:rPr>
        <w:rFonts w:ascii="Courier New" w:hAnsi="Courier New" w:hint="default"/>
      </w:rPr>
    </w:lvl>
    <w:lvl w:ilvl="5" w:tplc="D22A2B84">
      <w:start w:val="1"/>
      <w:numFmt w:val="bullet"/>
      <w:lvlText w:val=""/>
      <w:lvlJc w:val="left"/>
      <w:pPr>
        <w:ind w:left="4320" w:hanging="360"/>
      </w:pPr>
      <w:rPr>
        <w:rFonts w:ascii="Wingdings" w:hAnsi="Wingdings" w:hint="default"/>
      </w:rPr>
    </w:lvl>
    <w:lvl w:ilvl="6" w:tplc="E3C6C9EC">
      <w:start w:val="1"/>
      <w:numFmt w:val="bullet"/>
      <w:lvlText w:val=""/>
      <w:lvlJc w:val="left"/>
      <w:pPr>
        <w:ind w:left="5040" w:hanging="360"/>
      </w:pPr>
      <w:rPr>
        <w:rFonts w:ascii="Symbol" w:hAnsi="Symbol" w:hint="default"/>
      </w:rPr>
    </w:lvl>
    <w:lvl w:ilvl="7" w:tplc="E4AE6BEA">
      <w:start w:val="1"/>
      <w:numFmt w:val="bullet"/>
      <w:lvlText w:val="o"/>
      <w:lvlJc w:val="left"/>
      <w:pPr>
        <w:ind w:left="5760" w:hanging="360"/>
      </w:pPr>
      <w:rPr>
        <w:rFonts w:ascii="Courier New" w:hAnsi="Courier New" w:hint="default"/>
      </w:rPr>
    </w:lvl>
    <w:lvl w:ilvl="8" w:tplc="7CF4361E">
      <w:start w:val="1"/>
      <w:numFmt w:val="bullet"/>
      <w:lvlText w:val=""/>
      <w:lvlJc w:val="left"/>
      <w:pPr>
        <w:ind w:left="6480" w:hanging="360"/>
      </w:pPr>
      <w:rPr>
        <w:rFonts w:ascii="Wingdings" w:hAnsi="Wingdings" w:hint="default"/>
      </w:rPr>
    </w:lvl>
  </w:abstractNum>
  <w:abstractNum w:abstractNumId="7" w15:restartNumberingAfterBreak="0">
    <w:nsid w:val="265C322A"/>
    <w:multiLevelType w:val="hybridMultilevel"/>
    <w:tmpl w:val="C7DA894E"/>
    <w:lvl w:ilvl="0" w:tplc="DEB66DCA">
      <w:start w:val="1"/>
      <w:numFmt w:val="bullet"/>
      <w:lvlText w:val=""/>
      <w:lvlJc w:val="left"/>
      <w:pPr>
        <w:ind w:left="720" w:hanging="360"/>
      </w:pPr>
      <w:rPr>
        <w:rFonts w:ascii="Symbol" w:hAnsi="Symbol" w:hint="default"/>
      </w:rPr>
    </w:lvl>
    <w:lvl w:ilvl="1" w:tplc="7A8E1D80">
      <w:start w:val="1"/>
      <w:numFmt w:val="bullet"/>
      <w:lvlText w:val="o"/>
      <w:lvlJc w:val="left"/>
      <w:pPr>
        <w:ind w:left="1440" w:hanging="360"/>
      </w:pPr>
      <w:rPr>
        <w:rFonts w:ascii="Courier New" w:hAnsi="Courier New" w:hint="default"/>
      </w:rPr>
    </w:lvl>
    <w:lvl w:ilvl="2" w:tplc="12B4CBE4">
      <w:start w:val="1"/>
      <w:numFmt w:val="bullet"/>
      <w:lvlText w:val=""/>
      <w:lvlJc w:val="left"/>
      <w:pPr>
        <w:ind w:left="2160" w:hanging="360"/>
      </w:pPr>
      <w:rPr>
        <w:rFonts w:ascii="Wingdings" w:hAnsi="Wingdings" w:hint="default"/>
      </w:rPr>
    </w:lvl>
    <w:lvl w:ilvl="3" w:tplc="6896E2CA">
      <w:start w:val="1"/>
      <w:numFmt w:val="bullet"/>
      <w:lvlText w:val=""/>
      <w:lvlJc w:val="left"/>
      <w:pPr>
        <w:ind w:left="2880" w:hanging="360"/>
      </w:pPr>
      <w:rPr>
        <w:rFonts w:ascii="Symbol" w:hAnsi="Symbol" w:hint="default"/>
      </w:rPr>
    </w:lvl>
    <w:lvl w:ilvl="4" w:tplc="193C9AF4">
      <w:start w:val="1"/>
      <w:numFmt w:val="bullet"/>
      <w:lvlText w:val="o"/>
      <w:lvlJc w:val="left"/>
      <w:pPr>
        <w:ind w:left="3600" w:hanging="360"/>
      </w:pPr>
      <w:rPr>
        <w:rFonts w:ascii="Courier New" w:hAnsi="Courier New" w:hint="default"/>
      </w:rPr>
    </w:lvl>
    <w:lvl w:ilvl="5" w:tplc="32203F2C">
      <w:start w:val="1"/>
      <w:numFmt w:val="bullet"/>
      <w:lvlText w:val=""/>
      <w:lvlJc w:val="left"/>
      <w:pPr>
        <w:ind w:left="4320" w:hanging="360"/>
      </w:pPr>
      <w:rPr>
        <w:rFonts w:ascii="Wingdings" w:hAnsi="Wingdings" w:hint="default"/>
      </w:rPr>
    </w:lvl>
    <w:lvl w:ilvl="6" w:tplc="D84C5CC4">
      <w:start w:val="1"/>
      <w:numFmt w:val="bullet"/>
      <w:lvlText w:val=""/>
      <w:lvlJc w:val="left"/>
      <w:pPr>
        <w:ind w:left="5040" w:hanging="360"/>
      </w:pPr>
      <w:rPr>
        <w:rFonts w:ascii="Symbol" w:hAnsi="Symbol" w:hint="default"/>
      </w:rPr>
    </w:lvl>
    <w:lvl w:ilvl="7" w:tplc="503C9FFE">
      <w:start w:val="1"/>
      <w:numFmt w:val="bullet"/>
      <w:lvlText w:val="o"/>
      <w:lvlJc w:val="left"/>
      <w:pPr>
        <w:ind w:left="5760" w:hanging="360"/>
      </w:pPr>
      <w:rPr>
        <w:rFonts w:ascii="Courier New" w:hAnsi="Courier New" w:hint="default"/>
      </w:rPr>
    </w:lvl>
    <w:lvl w:ilvl="8" w:tplc="6DE8B568">
      <w:start w:val="1"/>
      <w:numFmt w:val="bullet"/>
      <w:lvlText w:val=""/>
      <w:lvlJc w:val="left"/>
      <w:pPr>
        <w:ind w:left="6480" w:hanging="360"/>
      </w:pPr>
      <w:rPr>
        <w:rFonts w:ascii="Wingdings" w:hAnsi="Wingdings" w:hint="default"/>
      </w:rPr>
    </w:lvl>
  </w:abstractNum>
  <w:abstractNum w:abstractNumId="8" w15:restartNumberingAfterBreak="0">
    <w:nsid w:val="30D33EB1"/>
    <w:multiLevelType w:val="multilevel"/>
    <w:tmpl w:val="BC48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FB4C75"/>
    <w:multiLevelType w:val="hybridMultilevel"/>
    <w:tmpl w:val="07C80484"/>
    <w:lvl w:ilvl="0" w:tplc="7B3C07E2">
      <w:start w:val="1"/>
      <w:numFmt w:val="bullet"/>
      <w:lvlText w:val="-"/>
      <w:lvlJc w:val="left"/>
      <w:pPr>
        <w:ind w:left="720" w:hanging="360"/>
      </w:pPr>
      <w:rPr>
        <w:rFonts w:ascii="Calibri" w:hAnsi="Calibri" w:hint="default"/>
      </w:rPr>
    </w:lvl>
    <w:lvl w:ilvl="1" w:tplc="EADECA84">
      <w:start w:val="1"/>
      <w:numFmt w:val="bullet"/>
      <w:lvlText w:val="o"/>
      <w:lvlJc w:val="left"/>
      <w:pPr>
        <w:ind w:left="1440" w:hanging="360"/>
      </w:pPr>
      <w:rPr>
        <w:rFonts w:ascii="Courier New" w:hAnsi="Courier New" w:hint="default"/>
      </w:rPr>
    </w:lvl>
    <w:lvl w:ilvl="2" w:tplc="BDEE0B84">
      <w:start w:val="1"/>
      <w:numFmt w:val="bullet"/>
      <w:lvlText w:val=""/>
      <w:lvlJc w:val="left"/>
      <w:pPr>
        <w:ind w:left="2160" w:hanging="360"/>
      </w:pPr>
      <w:rPr>
        <w:rFonts w:ascii="Wingdings" w:hAnsi="Wingdings" w:hint="default"/>
      </w:rPr>
    </w:lvl>
    <w:lvl w:ilvl="3" w:tplc="1A300998">
      <w:start w:val="1"/>
      <w:numFmt w:val="bullet"/>
      <w:lvlText w:val=""/>
      <w:lvlJc w:val="left"/>
      <w:pPr>
        <w:ind w:left="2880" w:hanging="360"/>
      </w:pPr>
      <w:rPr>
        <w:rFonts w:ascii="Symbol" w:hAnsi="Symbol" w:hint="default"/>
      </w:rPr>
    </w:lvl>
    <w:lvl w:ilvl="4" w:tplc="58F8AEF8">
      <w:start w:val="1"/>
      <w:numFmt w:val="bullet"/>
      <w:lvlText w:val="o"/>
      <w:lvlJc w:val="left"/>
      <w:pPr>
        <w:ind w:left="3600" w:hanging="360"/>
      </w:pPr>
      <w:rPr>
        <w:rFonts w:ascii="Courier New" w:hAnsi="Courier New" w:hint="default"/>
      </w:rPr>
    </w:lvl>
    <w:lvl w:ilvl="5" w:tplc="CFC2CD1E">
      <w:start w:val="1"/>
      <w:numFmt w:val="bullet"/>
      <w:lvlText w:val=""/>
      <w:lvlJc w:val="left"/>
      <w:pPr>
        <w:ind w:left="4320" w:hanging="360"/>
      </w:pPr>
      <w:rPr>
        <w:rFonts w:ascii="Wingdings" w:hAnsi="Wingdings" w:hint="default"/>
      </w:rPr>
    </w:lvl>
    <w:lvl w:ilvl="6" w:tplc="85D80FA8">
      <w:start w:val="1"/>
      <w:numFmt w:val="bullet"/>
      <w:lvlText w:val=""/>
      <w:lvlJc w:val="left"/>
      <w:pPr>
        <w:ind w:left="5040" w:hanging="360"/>
      </w:pPr>
      <w:rPr>
        <w:rFonts w:ascii="Symbol" w:hAnsi="Symbol" w:hint="default"/>
      </w:rPr>
    </w:lvl>
    <w:lvl w:ilvl="7" w:tplc="156876AE">
      <w:start w:val="1"/>
      <w:numFmt w:val="bullet"/>
      <w:lvlText w:val="o"/>
      <w:lvlJc w:val="left"/>
      <w:pPr>
        <w:ind w:left="5760" w:hanging="360"/>
      </w:pPr>
      <w:rPr>
        <w:rFonts w:ascii="Courier New" w:hAnsi="Courier New" w:hint="default"/>
      </w:rPr>
    </w:lvl>
    <w:lvl w:ilvl="8" w:tplc="51FEF6D8">
      <w:start w:val="1"/>
      <w:numFmt w:val="bullet"/>
      <w:lvlText w:val=""/>
      <w:lvlJc w:val="left"/>
      <w:pPr>
        <w:ind w:left="6480" w:hanging="360"/>
      </w:pPr>
      <w:rPr>
        <w:rFonts w:ascii="Wingdings" w:hAnsi="Wingdings" w:hint="default"/>
      </w:rPr>
    </w:lvl>
  </w:abstractNum>
  <w:abstractNum w:abstractNumId="10" w15:restartNumberingAfterBreak="0">
    <w:nsid w:val="4C36C823"/>
    <w:multiLevelType w:val="hybridMultilevel"/>
    <w:tmpl w:val="FFFFFFFF"/>
    <w:lvl w:ilvl="0" w:tplc="28BE4D18">
      <w:start w:val="1"/>
      <w:numFmt w:val="bullet"/>
      <w:lvlText w:val="-"/>
      <w:lvlJc w:val="left"/>
      <w:pPr>
        <w:ind w:left="720" w:hanging="360"/>
      </w:pPr>
      <w:rPr>
        <w:rFonts w:ascii="Aptos" w:hAnsi="Aptos" w:hint="default"/>
      </w:rPr>
    </w:lvl>
    <w:lvl w:ilvl="1" w:tplc="27288D3A">
      <w:start w:val="1"/>
      <w:numFmt w:val="bullet"/>
      <w:lvlText w:val="o"/>
      <w:lvlJc w:val="left"/>
      <w:pPr>
        <w:ind w:left="1440" w:hanging="360"/>
      </w:pPr>
      <w:rPr>
        <w:rFonts w:ascii="Courier New" w:hAnsi="Courier New" w:hint="default"/>
      </w:rPr>
    </w:lvl>
    <w:lvl w:ilvl="2" w:tplc="6E22AA20">
      <w:start w:val="1"/>
      <w:numFmt w:val="bullet"/>
      <w:lvlText w:val=""/>
      <w:lvlJc w:val="left"/>
      <w:pPr>
        <w:ind w:left="2160" w:hanging="360"/>
      </w:pPr>
      <w:rPr>
        <w:rFonts w:ascii="Wingdings" w:hAnsi="Wingdings" w:hint="default"/>
      </w:rPr>
    </w:lvl>
    <w:lvl w:ilvl="3" w:tplc="198695D8">
      <w:start w:val="1"/>
      <w:numFmt w:val="bullet"/>
      <w:lvlText w:val=""/>
      <w:lvlJc w:val="left"/>
      <w:pPr>
        <w:ind w:left="2880" w:hanging="360"/>
      </w:pPr>
      <w:rPr>
        <w:rFonts w:ascii="Symbol" w:hAnsi="Symbol" w:hint="default"/>
      </w:rPr>
    </w:lvl>
    <w:lvl w:ilvl="4" w:tplc="F056AB66">
      <w:start w:val="1"/>
      <w:numFmt w:val="bullet"/>
      <w:lvlText w:val="o"/>
      <w:lvlJc w:val="left"/>
      <w:pPr>
        <w:ind w:left="3600" w:hanging="360"/>
      </w:pPr>
      <w:rPr>
        <w:rFonts w:ascii="Courier New" w:hAnsi="Courier New" w:hint="default"/>
      </w:rPr>
    </w:lvl>
    <w:lvl w:ilvl="5" w:tplc="0EF2C850">
      <w:start w:val="1"/>
      <w:numFmt w:val="bullet"/>
      <w:lvlText w:val=""/>
      <w:lvlJc w:val="left"/>
      <w:pPr>
        <w:ind w:left="4320" w:hanging="360"/>
      </w:pPr>
      <w:rPr>
        <w:rFonts w:ascii="Wingdings" w:hAnsi="Wingdings" w:hint="default"/>
      </w:rPr>
    </w:lvl>
    <w:lvl w:ilvl="6" w:tplc="59E61EA2">
      <w:start w:val="1"/>
      <w:numFmt w:val="bullet"/>
      <w:lvlText w:val=""/>
      <w:lvlJc w:val="left"/>
      <w:pPr>
        <w:ind w:left="5040" w:hanging="360"/>
      </w:pPr>
      <w:rPr>
        <w:rFonts w:ascii="Symbol" w:hAnsi="Symbol" w:hint="default"/>
      </w:rPr>
    </w:lvl>
    <w:lvl w:ilvl="7" w:tplc="6D8020FE">
      <w:start w:val="1"/>
      <w:numFmt w:val="bullet"/>
      <w:lvlText w:val="o"/>
      <w:lvlJc w:val="left"/>
      <w:pPr>
        <w:ind w:left="5760" w:hanging="360"/>
      </w:pPr>
      <w:rPr>
        <w:rFonts w:ascii="Courier New" w:hAnsi="Courier New" w:hint="default"/>
      </w:rPr>
    </w:lvl>
    <w:lvl w:ilvl="8" w:tplc="1DD82F50">
      <w:start w:val="1"/>
      <w:numFmt w:val="bullet"/>
      <w:lvlText w:val=""/>
      <w:lvlJc w:val="left"/>
      <w:pPr>
        <w:ind w:left="6480" w:hanging="360"/>
      </w:pPr>
      <w:rPr>
        <w:rFonts w:ascii="Wingdings" w:hAnsi="Wingdings" w:hint="default"/>
      </w:rPr>
    </w:lvl>
  </w:abstractNum>
  <w:abstractNum w:abstractNumId="11" w15:restartNumberingAfterBreak="0">
    <w:nsid w:val="4E140CC8"/>
    <w:multiLevelType w:val="multilevel"/>
    <w:tmpl w:val="017A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4AC0D9"/>
    <w:multiLevelType w:val="hybridMultilevel"/>
    <w:tmpl w:val="1C426AC6"/>
    <w:lvl w:ilvl="0" w:tplc="A8B21FF2">
      <w:start w:val="1"/>
      <w:numFmt w:val="bullet"/>
      <w:lvlText w:val="-"/>
      <w:lvlJc w:val="left"/>
      <w:pPr>
        <w:ind w:left="720" w:hanging="360"/>
      </w:pPr>
      <w:rPr>
        <w:rFonts w:ascii="Calibri" w:hAnsi="Calibri" w:hint="default"/>
      </w:rPr>
    </w:lvl>
    <w:lvl w:ilvl="1" w:tplc="DB364C9A">
      <w:start w:val="1"/>
      <w:numFmt w:val="bullet"/>
      <w:lvlText w:val="o"/>
      <w:lvlJc w:val="left"/>
      <w:pPr>
        <w:ind w:left="1440" w:hanging="360"/>
      </w:pPr>
      <w:rPr>
        <w:rFonts w:ascii="Courier New" w:hAnsi="Courier New" w:hint="default"/>
      </w:rPr>
    </w:lvl>
    <w:lvl w:ilvl="2" w:tplc="15EC6926">
      <w:start w:val="1"/>
      <w:numFmt w:val="bullet"/>
      <w:lvlText w:val=""/>
      <w:lvlJc w:val="left"/>
      <w:pPr>
        <w:ind w:left="2160" w:hanging="360"/>
      </w:pPr>
      <w:rPr>
        <w:rFonts w:ascii="Wingdings" w:hAnsi="Wingdings" w:hint="default"/>
      </w:rPr>
    </w:lvl>
    <w:lvl w:ilvl="3" w:tplc="4942E178">
      <w:start w:val="1"/>
      <w:numFmt w:val="bullet"/>
      <w:lvlText w:val=""/>
      <w:lvlJc w:val="left"/>
      <w:pPr>
        <w:ind w:left="2880" w:hanging="360"/>
      </w:pPr>
      <w:rPr>
        <w:rFonts w:ascii="Symbol" w:hAnsi="Symbol" w:hint="default"/>
      </w:rPr>
    </w:lvl>
    <w:lvl w:ilvl="4" w:tplc="79342514">
      <w:start w:val="1"/>
      <w:numFmt w:val="bullet"/>
      <w:lvlText w:val="o"/>
      <w:lvlJc w:val="left"/>
      <w:pPr>
        <w:ind w:left="3600" w:hanging="360"/>
      </w:pPr>
      <w:rPr>
        <w:rFonts w:ascii="Courier New" w:hAnsi="Courier New" w:hint="default"/>
      </w:rPr>
    </w:lvl>
    <w:lvl w:ilvl="5" w:tplc="FD4602E0">
      <w:start w:val="1"/>
      <w:numFmt w:val="bullet"/>
      <w:lvlText w:val=""/>
      <w:lvlJc w:val="left"/>
      <w:pPr>
        <w:ind w:left="4320" w:hanging="360"/>
      </w:pPr>
      <w:rPr>
        <w:rFonts w:ascii="Wingdings" w:hAnsi="Wingdings" w:hint="default"/>
      </w:rPr>
    </w:lvl>
    <w:lvl w:ilvl="6" w:tplc="91DE5DE4">
      <w:start w:val="1"/>
      <w:numFmt w:val="bullet"/>
      <w:lvlText w:val=""/>
      <w:lvlJc w:val="left"/>
      <w:pPr>
        <w:ind w:left="5040" w:hanging="360"/>
      </w:pPr>
      <w:rPr>
        <w:rFonts w:ascii="Symbol" w:hAnsi="Symbol" w:hint="default"/>
      </w:rPr>
    </w:lvl>
    <w:lvl w:ilvl="7" w:tplc="63FA09E6">
      <w:start w:val="1"/>
      <w:numFmt w:val="bullet"/>
      <w:lvlText w:val="o"/>
      <w:lvlJc w:val="left"/>
      <w:pPr>
        <w:ind w:left="5760" w:hanging="360"/>
      </w:pPr>
      <w:rPr>
        <w:rFonts w:ascii="Courier New" w:hAnsi="Courier New" w:hint="default"/>
      </w:rPr>
    </w:lvl>
    <w:lvl w:ilvl="8" w:tplc="099056CE">
      <w:start w:val="1"/>
      <w:numFmt w:val="bullet"/>
      <w:lvlText w:val=""/>
      <w:lvlJc w:val="left"/>
      <w:pPr>
        <w:ind w:left="6480" w:hanging="360"/>
      </w:pPr>
      <w:rPr>
        <w:rFonts w:ascii="Wingdings" w:hAnsi="Wingdings" w:hint="default"/>
      </w:rPr>
    </w:lvl>
  </w:abstractNum>
  <w:abstractNum w:abstractNumId="13" w15:restartNumberingAfterBreak="0">
    <w:nsid w:val="55B2BA24"/>
    <w:multiLevelType w:val="hybridMultilevel"/>
    <w:tmpl w:val="88221546"/>
    <w:lvl w:ilvl="0" w:tplc="7C08BD6E">
      <w:start w:val="1"/>
      <w:numFmt w:val="bullet"/>
      <w:lvlText w:val="-"/>
      <w:lvlJc w:val="left"/>
      <w:pPr>
        <w:ind w:left="720" w:hanging="360"/>
      </w:pPr>
      <w:rPr>
        <w:rFonts w:ascii="Calibri" w:hAnsi="Calibri" w:hint="default"/>
      </w:rPr>
    </w:lvl>
    <w:lvl w:ilvl="1" w:tplc="AF8C192C">
      <w:start w:val="1"/>
      <w:numFmt w:val="bullet"/>
      <w:lvlText w:val="o"/>
      <w:lvlJc w:val="left"/>
      <w:pPr>
        <w:ind w:left="1440" w:hanging="360"/>
      </w:pPr>
      <w:rPr>
        <w:rFonts w:ascii="Courier New" w:hAnsi="Courier New" w:hint="default"/>
      </w:rPr>
    </w:lvl>
    <w:lvl w:ilvl="2" w:tplc="F8C2EC24">
      <w:start w:val="1"/>
      <w:numFmt w:val="bullet"/>
      <w:lvlText w:val=""/>
      <w:lvlJc w:val="left"/>
      <w:pPr>
        <w:ind w:left="2160" w:hanging="360"/>
      </w:pPr>
      <w:rPr>
        <w:rFonts w:ascii="Wingdings" w:hAnsi="Wingdings" w:hint="default"/>
      </w:rPr>
    </w:lvl>
    <w:lvl w:ilvl="3" w:tplc="E2347586">
      <w:start w:val="1"/>
      <w:numFmt w:val="bullet"/>
      <w:lvlText w:val=""/>
      <w:lvlJc w:val="left"/>
      <w:pPr>
        <w:ind w:left="2880" w:hanging="360"/>
      </w:pPr>
      <w:rPr>
        <w:rFonts w:ascii="Symbol" w:hAnsi="Symbol" w:hint="default"/>
      </w:rPr>
    </w:lvl>
    <w:lvl w:ilvl="4" w:tplc="F15CFA88">
      <w:start w:val="1"/>
      <w:numFmt w:val="bullet"/>
      <w:lvlText w:val="o"/>
      <w:lvlJc w:val="left"/>
      <w:pPr>
        <w:ind w:left="3600" w:hanging="360"/>
      </w:pPr>
      <w:rPr>
        <w:rFonts w:ascii="Courier New" w:hAnsi="Courier New" w:hint="default"/>
      </w:rPr>
    </w:lvl>
    <w:lvl w:ilvl="5" w:tplc="BDF050EA">
      <w:start w:val="1"/>
      <w:numFmt w:val="bullet"/>
      <w:lvlText w:val=""/>
      <w:lvlJc w:val="left"/>
      <w:pPr>
        <w:ind w:left="4320" w:hanging="360"/>
      </w:pPr>
      <w:rPr>
        <w:rFonts w:ascii="Wingdings" w:hAnsi="Wingdings" w:hint="default"/>
      </w:rPr>
    </w:lvl>
    <w:lvl w:ilvl="6" w:tplc="926CD386">
      <w:start w:val="1"/>
      <w:numFmt w:val="bullet"/>
      <w:lvlText w:val=""/>
      <w:lvlJc w:val="left"/>
      <w:pPr>
        <w:ind w:left="5040" w:hanging="360"/>
      </w:pPr>
      <w:rPr>
        <w:rFonts w:ascii="Symbol" w:hAnsi="Symbol" w:hint="default"/>
      </w:rPr>
    </w:lvl>
    <w:lvl w:ilvl="7" w:tplc="63228A6A">
      <w:start w:val="1"/>
      <w:numFmt w:val="bullet"/>
      <w:lvlText w:val="o"/>
      <w:lvlJc w:val="left"/>
      <w:pPr>
        <w:ind w:left="5760" w:hanging="360"/>
      </w:pPr>
      <w:rPr>
        <w:rFonts w:ascii="Courier New" w:hAnsi="Courier New" w:hint="default"/>
      </w:rPr>
    </w:lvl>
    <w:lvl w:ilvl="8" w:tplc="983CB0A2">
      <w:start w:val="1"/>
      <w:numFmt w:val="bullet"/>
      <w:lvlText w:val=""/>
      <w:lvlJc w:val="left"/>
      <w:pPr>
        <w:ind w:left="6480" w:hanging="360"/>
      </w:pPr>
      <w:rPr>
        <w:rFonts w:ascii="Wingdings" w:hAnsi="Wingdings" w:hint="default"/>
      </w:rPr>
    </w:lvl>
  </w:abstractNum>
  <w:abstractNum w:abstractNumId="14" w15:restartNumberingAfterBreak="0">
    <w:nsid w:val="5D255C5A"/>
    <w:multiLevelType w:val="hybridMultilevel"/>
    <w:tmpl w:val="44F01DD6"/>
    <w:lvl w:ilvl="0" w:tplc="234CA0D2">
      <w:start w:val="1"/>
      <w:numFmt w:val="bullet"/>
      <w:lvlText w:val="-"/>
      <w:lvlJc w:val="left"/>
      <w:pPr>
        <w:ind w:left="720" w:hanging="360"/>
      </w:pPr>
      <w:rPr>
        <w:rFonts w:ascii="Calibri" w:hAnsi="Calibri" w:hint="default"/>
      </w:rPr>
    </w:lvl>
    <w:lvl w:ilvl="1" w:tplc="1D7EEBDA">
      <w:start w:val="1"/>
      <w:numFmt w:val="bullet"/>
      <w:lvlText w:val="o"/>
      <w:lvlJc w:val="left"/>
      <w:pPr>
        <w:ind w:left="1440" w:hanging="360"/>
      </w:pPr>
      <w:rPr>
        <w:rFonts w:ascii="Courier New" w:hAnsi="Courier New" w:hint="default"/>
      </w:rPr>
    </w:lvl>
    <w:lvl w:ilvl="2" w:tplc="A7C0FFB8">
      <w:start w:val="1"/>
      <w:numFmt w:val="bullet"/>
      <w:lvlText w:val=""/>
      <w:lvlJc w:val="left"/>
      <w:pPr>
        <w:ind w:left="2160" w:hanging="360"/>
      </w:pPr>
      <w:rPr>
        <w:rFonts w:ascii="Wingdings" w:hAnsi="Wingdings" w:hint="default"/>
      </w:rPr>
    </w:lvl>
    <w:lvl w:ilvl="3" w:tplc="FA88C638">
      <w:start w:val="1"/>
      <w:numFmt w:val="bullet"/>
      <w:lvlText w:val=""/>
      <w:lvlJc w:val="left"/>
      <w:pPr>
        <w:ind w:left="2880" w:hanging="360"/>
      </w:pPr>
      <w:rPr>
        <w:rFonts w:ascii="Symbol" w:hAnsi="Symbol" w:hint="default"/>
      </w:rPr>
    </w:lvl>
    <w:lvl w:ilvl="4" w:tplc="D60E6B9C">
      <w:start w:val="1"/>
      <w:numFmt w:val="bullet"/>
      <w:lvlText w:val="o"/>
      <w:lvlJc w:val="left"/>
      <w:pPr>
        <w:ind w:left="3600" w:hanging="360"/>
      </w:pPr>
      <w:rPr>
        <w:rFonts w:ascii="Courier New" w:hAnsi="Courier New" w:hint="default"/>
      </w:rPr>
    </w:lvl>
    <w:lvl w:ilvl="5" w:tplc="AB927B0C">
      <w:start w:val="1"/>
      <w:numFmt w:val="bullet"/>
      <w:lvlText w:val=""/>
      <w:lvlJc w:val="left"/>
      <w:pPr>
        <w:ind w:left="4320" w:hanging="360"/>
      </w:pPr>
      <w:rPr>
        <w:rFonts w:ascii="Wingdings" w:hAnsi="Wingdings" w:hint="default"/>
      </w:rPr>
    </w:lvl>
    <w:lvl w:ilvl="6" w:tplc="F35A6B18">
      <w:start w:val="1"/>
      <w:numFmt w:val="bullet"/>
      <w:lvlText w:val=""/>
      <w:lvlJc w:val="left"/>
      <w:pPr>
        <w:ind w:left="5040" w:hanging="360"/>
      </w:pPr>
      <w:rPr>
        <w:rFonts w:ascii="Symbol" w:hAnsi="Symbol" w:hint="default"/>
      </w:rPr>
    </w:lvl>
    <w:lvl w:ilvl="7" w:tplc="E8DCD7E0">
      <w:start w:val="1"/>
      <w:numFmt w:val="bullet"/>
      <w:lvlText w:val="o"/>
      <w:lvlJc w:val="left"/>
      <w:pPr>
        <w:ind w:left="5760" w:hanging="360"/>
      </w:pPr>
      <w:rPr>
        <w:rFonts w:ascii="Courier New" w:hAnsi="Courier New" w:hint="default"/>
      </w:rPr>
    </w:lvl>
    <w:lvl w:ilvl="8" w:tplc="5A889210">
      <w:start w:val="1"/>
      <w:numFmt w:val="bullet"/>
      <w:lvlText w:val=""/>
      <w:lvlJc w:val="left"/>
      <w:pPr>
        <w:ind w:left="6480" w:hanging="360"/>
      </w:pPr>
      <w:rPr>
        <w:rFonts w:ascii="Wingdings" w:hAnsi="Wingdings" w:hint="default"/>
      </w:rPr>
    </w:lvl>
  </w:abstractNum>
  <w:abstractNum w:abstractNumId="15" w15:restartNumberingAfterBreak="0">
    <w:nsid w:val="66A04A60"/>
    <w:multiLevelType w:val="hybridMultilevel"/>
    <w:tmpl w:val="F440C50A"/>
    <w:lvl w:ilvl="0" w:tplc="D1E86DB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590336"/>
    <w:multiLevelType w:val="hybridMultilevel"/>
    <w:tmpl w:val="67F83636"/>
    <w:lvl w:ilvl="0" w:tplc="03B0EC80">
      <w:start w:val="1"/>
      <w:numFmt w:val="bullet"/>
      <w:lvlText w:val="-"/>
      <w:lvlJc w:val="left"/>
      <w:pPr>
        <w:ind w:left="720" w:hanging="360"/>
      </w:pPr>
      <w:rPr>
        <w:rFonts w:ascii="Calibri" w:hAnsi="Calibri" w:hint="default"/>
      </w:rPr>
    </w:lvl>
    <w:lvl w:ilvl="1" w:tplc="785E3608">
      <w:start w:val="1"/>
      <w:numFmt w:val="bullet"/>
      <w:lvlText w:val="o"/>
      <w:lvlJc w:val="left"/>
      <w:pPr>
        <w:ind w:left="1440" w:hanging="360"/>
      </w:pPr>
      <w:rPr>
        <w:rFonts w:ascii="Courier New" w:hAnsi="Courier New" w:hint="default"/>
      </w:rPr>
    </w:lvl>
    <w:lvl w:ilvl="2" w:tplc="349823F0">
      <w:start w:val="1"/>
      <w:numFmt w:val="bullet"/>
      <w:lvlText w:val=""/>
      <w:lvlJc w:val="left"/>
      <w:pPr>
        <w:ind w:left="2160" w:hanging="360"/>
      </w:pPr>
      <w:rPr>
        <w:rFonts w:ascii="Wingdings" w:hAnsi="Wingdings" w:hint="default"/>
      </w:rPr>
    </w:lvl>
    <w:lvl w:ilvl="3" w:tplc="0EFC501C">
      <w:start w:val="1"/>
      <w:numFmt w:val="bullet"/>
      <w:lvlText w:val=""/>
      <w:lvlJc w:val="left"/>
      <w:pPr>
        <w:ind w:left="2880" w:hanging="360"/>
      </w:pPr>
      <w:rPr>
        <w:rFonts w:ascii="Symbol" w:hAnsi="Symbol" w:hint="default"/>
      </w:rPr>
    </w:lvl>
    <w:lvl w:ilvl="4" w:tplc="C2F006DE">
      <w:start w:val="1"/>
      <w:numFmt w:val="bullet"/>
      <w:lvlText w:val="o"/>
      <w:lvlJc w:val="left"/>
      <w:pPr>
        <w:ind w:left="3600" w:hanging="360"/>
      </w:pPr>
      <w:rPr>
        <w:rFonts w:ascii="Courier New" w:hAnsi="Courier New" w:hint="default"/>
      </w:rPr>
    </w:lvl>
    <w:lvl w:ilvl="5" w:tplc="BBF67D84">
      <w:start w:val="1"/>
      <w:numFmt w:val="bullet"/>
      <w:lvlText w:val=""/>
      <w:lvlJc w:val="left"/>
      <w:pPr>
        <w:ind w:left="4320" w:hanging="360"/>
      </w:pPr>
      <w:rPr>
        <w:rFonts w:ascii="Wingdings" w:hAnsi="Wingdings" w:hint="default"/>
      </w:rPr>
    </w:lvl>
    <w:lvl w:ilvl="6" w:tplc="8D349FE6">
      <w:start w:val="1"/>
      <w:numFmt w:val="bullet"/>
      <w:lvlText w:val=""/>
      <w:lvlJc w:val="left"/>
      <w:pPr>
        <w:ind w:left="5040" w:hanging="360"/>
      </w:pPr>
      <w:rPr>
        <w:rFonts w:ascii="Symbol" w:hAnsi="Symbol" w:hint="default"/>
      </w:rPr>
    </w:lvl>
    <w:lvl w:ilvl="7" w:tplc="B67C2EE4">
      <w:start w:val="1"/>
      <w:numFmt w:val="bullet"/>
      <w:lvlText w:val="o"/>
      <w:lvlJc w:val="left"/>
      <w:pPr>
        <w:ind w:left="5760" w:hanging="360"/>
      </w:pPr>
      <w:rPr>
        <w:rFonts w:ascii="Courier New" w:hAnsi="Courier New" w:hint="default"/>
      </w:rPr>
    </w:lvl>
    <w:lvl w:ilvl="8" w:tplc="3B3489D0">
      <w:start w:val="1"/>
      <w:numFmt w:val="bullet"/>
      <w:lvlText w:val=""/>
      <w:lvlJc w:val="left"/>
      <w:pPr>
        <w:ind w:left="6480" w:hanging="360"/>
      </w:pPr>
      <w:rPr>
        <w:rFonts w:ascii="Wingdings" w:hAnsi="Wingdings" w:hint="default"/>
      </w:rPr>
    </w:lvl>
  </w:abstractNum>
  <w:abstractNum w:abstractNumId="17" w15:restartNumberingAfterBreak="0">
    <w:nsid w:val="6C1775FE"/>
    <w:multiLevelType w:val="multilevel"/>
    <w:tmpl w:val="C36E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226E93"/>
    <w:multiLevelType w:val="hybridMultilevel"/>
    <w:tmpl w:val="6220C502"/>
    <w:lvl w:ilvl="0" w:tplc="59683EAE">
      <w:start w:val="1"/>
      <w:numFmt w:val="bullet"/>
      <w:lvlText w:val=""/>
      <w:lvlJc w:val="left"/>
      <w:pPr>
        <w:ind w:left="720" w:hanging="360"/>
      </w:pPr>
      <w:rPr>
        <w:rFonts w:ascii="Symbol" w:hAnsi="Symbol" w:hint="default"/>
      </w:rPr>
    </w:lvl>
    <w:lvl w:ilvl="1" w:tplc="EA68322A">
      <w:start w:val="1"/>
      <w:numFmt w:val="bullet"/>
      <w:lvlText w:val="o"/>
      <w:lvlJc w:val="left"/>
      <w:pPr>
        <w:ind w:left="1440" w:hanging="360"/>
      </w:pPr>
      <w:rPr>
        <w:rFonts w:ascii="Courier New" w:hAnsi="Courier New" w:hint="default"/>
      </w:rPr>
    </w:lvl>
    <w:lvl w:ilvl="2" w:tplc="D03289F6">
      <w:start w:val="1"/>
      <w:numFmt w:val="bullet"/>
      <w:lvlText w:val=""/>
      <w:lvlJc w:val="left"/>
      <w:pPr>
        <w:ind w:left="2160" w:hanging="360"/>
      </w:pPr>
      <w:rPr>
        <w:rFonts w:ascii="Wingdings" w:hAnsi="Wingdings" w:hint="default"/>
      </w:rPr>
    </w:lvl>
    <w:lvl w:ilvl="3" w:tplc="49C8E09A">
      <w:start w:val="1"/>
      <w:numFmt w:val="bullet"/>
      <w:lvlText w:val=""/>
      <w:lvlJc w:val="left"/>
      <w:pPr>
        <w:ind w:left="2880" w:hanging="360"/>
      </w:pPr>
      <w:rPr>
        <w:rFonts w:ascii="Symbol" w:hAnsi="Symbol" w:hint="default"/>
      </w:rPr>
    </w:lvl>
    <w:lvl w:ilvl="4" w:tplc="F822DAE8">
      <w:start w:val="1"/>
      <w:numFmt w:val="bullet"/>
      <w:lvlText w:val="o"/>
      <w:lvlJc w:val="left"/>
      <w:pPr>
        <w:ind w:left="3600" w:hanging="360"/>
      </w:pPr>
      <w:rPr>
        <w:rFonts w:ascii="Courier New" w:hAnsi="Courier New" w:hint="default"/>
      </w:rPr>
    </w:lvl>
    <w:lvl w:ilvl="5" w:tplc="AC82A3D2">
      <w:start w:val="1"/>
      <w:numFmt w:val="bullet"/>
      <w:lvlText w:val=""/>
      <w:lvlJc w:val="left"/>
      <w:pPr>
        <w:ind w:left="4320" w:hanging="360"/>
      </w:pPr>
      <w:rPr>
        <w:rFonts w:ascii="Wingdings" w:hAnsi="Wingdings" w:hint="default"/>
      </w:rPr>
    </w:lvl>
    <w:lvl w:ilvl="6" w:tplc="62002774">
      <w:start w:val="1"/>
      <w:numFmt w:val="bullet"/>
      <w:lvlText w:val=""/>
      <w:lvlJc w:val="left"/>
      <w:pPr>
        <w:ind w:left="5040" w:hanging="360"/>
      </w:pPr>
      <w:rPr>
        <w:rFonts w:ascii="Symbol" w:hAnsi="Symbol" w:hint="default"/>
      </w:rPr>
    </w:lvl>
    <w:lvl w:ilvl="7" w:tplc="1B46AB1A">
      <w:start w:val="1"/>
      <w:numFmt w:val="bullet"/>
      <w:lvlText w:val="o"/>
      <w:lvlJc w:val="left"/>
      <w:pPr>
        <w:ind w:left="5760" w:hanging="360"/>
      </w:pPr>
      <w:rPr>
        <w:rFonts w:ascii="Courier New" w:hAnsi="Courier New" w:hint="default"/>
      </w:rPr>
    </w:lvl>
    <w:lvl w:ilvl="8" w:tplc="8BDCE1F4">
      <w:start w:val="1"/>
      <w:numFmt w:val="bullet"/>
      <w:lvlText w:val=""/>
      <w:lvlJc w:val="left"/>
      <w:pPr>
        <w:ind w:left="6480" w:hanging="360"/>
      </w:pPr>
      <w:rPr>
        <w:rFonts w:ascii="Wingdings" w:hAnsi="Wingdings" w:hint="default"/>
      </w:rPr>
    </w:lvl>
  </w:abstractNum>
  <w:abstractNum w:abstractNumId="19" w15:restartNumberingAfterBreak="0">
    <w:nsid w:val="7239BA6A"/>
    <w:multiLevelType w:val="hybridMultilevel"/>
    <w:tmpl w:val="99A847F4"/>
    <w:lvl w:ilvl="0" w:tplc="B080921A">
      <w:start w:val="1"/>
      <w:numFmt w:val="bullet"/>
      <w:lvlText w:val="-"/>
      <w:lvlJc w:val="left"/>
      <w:pPr>
        <w:ind w:left="720" w:hanging="360"/>
      </w:pPr>
      <w:rPr>
        <w:rFonts w:ascii="Calibri" w:hAnsi="Calibri" w:hint="default"/>
      </w:rPr>
    </w:lvl>
    <w:lvl w:ilvl="1" w:tplc="97867D22">
      <w:start w:val="1"/>
      <w:numFmt w:val="bullet"/>
      <w:lvlText w:val="o"/>
      <w:lvlJc w:val="left"/>
      <w:pPr>
        <w:ind w:left="1440" w:hanging="360"/>
      </w:pPr>
      <w:rPr>
        <w:rFonts w:ascii="Courier New" w:hAnsi="Courier New" w:hint="default"/>
      </w:rPr>
    </w:lvl>
    <w:lvl w:ilvl="2" w:tplc="1F2E9B3E">
      <w:start w:val="1"/>
      <w:numFmt w:val="bullet"/>
      <w:lvlText w:val=""/>
      <w:lvlJc w:val="left"/>
      <w:pPr>
        <w:ind w:left="2160" w:hanging="360"/>
      </w:pPr>
      <w:rPr>
        <w:rFonts w:ascii="Wingdings" w:hAnsi="Wingdings" w:hint="default"/>
      </w:rPr>
    </w:lvl>
    <w:lvl w:ilvl="3" w:tplc="2B00095A">
      <w:start w:val="1"/>
      <w:numFmt w:val="bullet"/>
      <w:lvlText w:val=""/>
      <w:lvlJc w:val="left"/>
      <w:pPr>
        <w:ind w:left="2880" w:hanging="360"/>
      </w:pPr>
      <w:rPr>
        <w:rFonts w:ascii="Symbol" w:hAnsi="Symbol" w:hint="default"/>
      </w:rPr>
    </w:lvl>
    <w:lvl w:ilvl="4" w:tplc="40626A9C">
      <w:start w:val="1"/>
      <w:numFmt w:val="bullet"/>
      <w:lvlText w:val="o"/>
      <w:lvlJc w:val="left"/>
      <w:pPr>
        <w:ind w:left="3600" w:hanging="360"/>
      </w:pPr>
      <w:rPr>
        <w:rFonts w:ascii="Courier New" w:hAnsi="Courier New" w:hint="default"/>
      </w:rPr>
    </w:lvl>
    <w:lvl w:ilvl="5" w:tplc="7F962B88">
      <w:start w:val="1"/>
      <w:numFmt w:val="bullet"/>
      <w:lvlText w:val=""/>
      <w:lvlJc w:val="left"/>
      <w:pPr>
        <w:ind w:left="4320" w:hanging="360"/>
      </w:pPr>
      <w:rPr>
        <w:rFonts w:ascii="Wingdings" w:hAnsi="Wingdings" w:hint="default"/>
      </w:rPr>
    </w:lvl>
    <w:lvl w:ilvl="6" w:tplc="72D27E40">
      <w:start w:val="1"/>
      <w:numFmt w:val="bullet"/>
      <w:lvlText w:val=""/>
      <w:lvlJc w:val="left"/>
      <w:pPr>
        <w:ind w:left="5040" w:hanging="360"/>
      </w:pPr>
      <w:rPr>
        <w:rFonts w:ascii="Symbol" w:hAnsi="Symbol" w:hint="default"/>
      </w:rPr>
    </w:lvl>
    <w:lvl w:ilvl="7" w:tplc="C442C9A4">
      <w:start w:val="1"/>
      <w:numFmt w:val="bullet"/>
      <w:lvlText w:val="o"/>
      <w:lvlJc w:val="left"/>
      <w:pPr>
        <w:ind w:left="5760" w:hanging="360"/>
      </w:pPr>
      <w:rPr>
        <w:rFonts w:ascii="Courier New" w:hAnsi="Courier New" w:hint="default"/>
      </w:rPr>
    </w:lvl>
    <w:lvl w:ilvl="8" w:tplc="10165F7C">
      <w:start w:val="1"/>
      <w:numFmt w:val="bullet"/>
      <w:lvlText w:val=""/>
      <w:lvlJc w:val="left"/>
      <w:pPr>
        <w:ind w:left="6480" w:hanging="360"/>
      </w:pPr>
      <w:rPr>
        <w:rFonts w:ascii="Wingdings" w:hAnsi="Wingdings" w:hint="default"/>
      </w:rPr>
    </w:lvl>
  </w:abstractNum>
  <w:abstractNum w:abstractNumId="20" w15:restartNumberingAfterBreak="0">
    <w:nsid w:val="74C3A5C5"/>
    <w:multiLevelType w:val="hybridMultilevel"/>
    <w:tmpl w:val="FFFFFFFF"/>
    <w:lvl w:ilvl="0" w:tplc="6FA47426">
      <w:start w:val="1"/>
      <w:numFmt w:val="decimal"/>
      <w:lvlText w:val="%1."/>
      <w:lvlJc w:val="left"/>
      <w:pPr>
        <w:ind w:left="720" w:hanging="360"/>
      </w:pPr>
    </w:lvl>
    <w:lvl w:ilvl="1" w:tplc="66509E06">
      <w:start w:val="1"/>
      <w:numFmt w:val="lowerLetter"/>
      <w:lvlText w:val="%2."/>
      <w:lvlJc w:val="left"/>
      <w:pPr>
        <w:ind w:left="1440" w:hanging="360"/>
      </w:pPr>
    </w:lvl>
    <w:lvl w:ilvl="2" w:tplc="E6784A10">
      <w:start w:val="1"/>
      <w:numFmt w:val="lowerRoman"/>
      <w:lvlText w:val="%3."/>
      <w:lvlJc w:val="right"/>
      <w:pPr>
        <w:ind w:left="2160" w:hanging="180"/>
      </w:pPr>
    </w:lvl>
    <w:lvl w:ilvl="3" w:tplc="D13EBB20">
      <w:start w:val="1"/>
      <w:numFmt w:val="decimal"/>
      <w:lvlText w:val="%4."/>
      <w:lvlJc w:val="left"/>
      <w:pPr>
        <w:ind w:left="2880" w:hanging="360"/>
      </w:pPr>
    </w:lvl>
    <w:lvl w:ilvl="4" w:tplc="36081E6C">
      <w:start w:val="1"/>
      <w:numFmt w:val="lowerLetter"/>
      <w:lvlText w:val="%5."/>
      <w:lvlJc w:val="left"/>
      <w:pPr>
        <w:ind w:left="3600" w:hanging="360"/>
      </w:pPr>
    </w:lvl>
    <w:lvl w:ilvl="5" w:tplc="9A7AB56E">
      <w:start w:val="1"/>
      <w:numFmt w:val="lowerRoman"/>
      <w:lvlText w:val="%6."/>
      <w:lvlJc w:val="right"/>
      <w:pPr>
        <w:ind w:left="4320" w:hanging="180"/>
      </w:pPr>
    </w:lvl>
    <w:lvl w:ilvl="6" w:tplc="AAE6D0B4">
      <w:start w:val="1"/>
      <w:numFmt w:val="decimal"/>
      <w:lvlText w:val="%7."/>
      <w:lvlJc w:val="left"/>
      <w:pPr>
        <w:ind w:left="5040" w:hanging="360"/>
      </w:pPr>
    </w:lvl>
    <w:lvl w:ilvl="7" w:tplc="31E235A4">
      <w:start w:val="1"/>
      <w:numFmt w:val="lowerLetter"/>
      <w:lvlText w:val="%8."/>
      <w:lvlJc w:val="left"/>
      <w:pPr>
        <w:ind w:left="5760" w:hanging="360"/>
      </w:pPr>
    </w:lvl>
    <w:lvl w:ilvl="8" w:tplc="65F61AEE">
      <w:start w:val="1"/>
      <w:numFmt w:val="lowerRoman"/>
      <w:lvlText w:val="%9."/>
      <w:lvlJc w:val="right"/>
      <w:pPr>
        <w:ind w:left="6480" w:hanging="180"/>
      </w:pPr>
    </w:lvl>
  </w:abstractNum>
  <w:abstractNum w:abstractNumId="21" w15:restartNumberingAfterBreak="0">
    <w:nsid w:val="7769488B"/>
    <w:multiLevelType w:val="hybridMultilevel"/>
    <w:tmpl w:val="FB0CC19C"/>
    <w:lvl w:ilvl="0" w:tplc="24BEF1AE">
      <w:start w:val="1"/>
      <w:numFmt w:val="bullet"/>
      <w:lvlText w:val="-"/>
      <w:lvlJc w:val="left"/>
      <w:pPr>
        <w:ind w:left="720" w:hanging="360"/>
      </w:pPr>
      <w:rPr>
        <w:rFonts w:ascii="Calibri" w:hAnsi="Calibri" w:hint="default"/>
      </w:rPr>
    </w:lvl>
    <w:lvl w:ilvl="1" w:tplc="56AC925C">
      <w:start w:val="1"/>
      <w:numFmt w:val="bullet"/>
      <w:lvlText w:val="o"/>
      <w:lvlJc w:val="left"/>
      <w:pPr>
        <w:ind w:left="1440" w:hanging="360"/>
      </w:pPr>
      <w:rPr>
        <w:rFonts w:ascii="Courier New" w:hAnsi="Courier New" w:hint="default"/>
      </w:rPr>
    </w:lvl>
    <w:lvl w:ilvl="2" w:tplc="6C242A92">
      <w:start w:val="1"/>
      <w:numFmt w:val="bullet"/>
      <w:lvlText w:val=""/>
      <w:lvlJc w:val="left"/>
      <w:pPr>
        <w:ind w:left="2160" w:hanging="360"/>
      </w:pPr>
      <w:rPr>
        <w:rFonts w:ascii="Wingdings" w:hAnsi="Wingdings" w:hint="default"/>
      </w:rPr>
    </w:lvl>
    <w:lvl w:ilvl="3" w:tplc="75C2FEE4">
      <w:start w:val="1"/>
      <w:numFmt w:val="bullet"/>
      <w:lvlText w:val=""/>
      <w:lvlJc w:val="left"/>
      <w:pPr>
        <w:ind w:left="2880" w:hanging="360"/>
      </w:pPr>
      <w:rPr>
        <w:rFonts w:ascii="Symbol" w:hAnsi="Symbol" w:hint="default"/>
      </w:rPr>
    </w:lvl>
    <w:lvl w:ilvl="4" w:tplc="2AB48154">
      <w:start w:val="1"/>
      <w:numFmt w:val="bullet"/>
      <w:lvlText w:val="o"/>
      <w:lvlJc w:val="left"/>
      <w:pPr>
        <w:ind w:left="3600" w:hanging="360"/>
      </w:pPr>
      <w:rPr>
        <w:rFonts w:ascii="Courier New" w:hAnsi="Courier New" w:hint="default"/>
      </w:rPr>
    </w:lvl>
    <w:lvl w:ilvl="5" w:tplc="0AF0E8AE">
      <w:start w:val="1"/>
      <w:numFmt w:val="bullet"/>
      <w:lvlText w:val=""/>
      <w:lvlJc w:val="left"/>
      <w:pPr>
        <w:ind w:left="4320" w:hanging="360"/>
      </w:pPr>
      <w:rPr>
        <w:rFonts w:ascii="Wingdings" w:hAnsi="Wingdings" w:hint="default"/>
      </w:rPr>
    </w:lvl>
    <w:lvl w:ilvl="6" w:tplc="0002C6F0">
      <w:start w:val="1"/>
      <w:numFmt w:val="bullet"/>
      <w:lvlText w:val=""/>
      <w:lvlJc w:val="left"/>
      <w:pPr>
        <w:ind w:left="5040" w:hanging="360"/>
      </w:pPr>
      <w:rPr>
        <w:rFonts w:ascii="Symbol" w:hAnsi="Symbol" w:hint="default"/>
      </w:rPr>
    </w:lvl>
    <w:lvl w:ilvl="7" w:tplc="812AB246">
      <w:start w:val="1"/>
      <w:numFmt w:val="bullet"/>
      <w:lvlText w:val="o"/>
      <w:lvlJc w:val="left"/>
      <w:pPr>
        <w:ind w:left="5760" w:hanging="360"/>
      </w:pPr>
      <w:rPr>
        <w:rFonts w:ascii="Courier New" w:hAnsi="Courier New" w:hint="default"/>
      </w:rPr>
    </w:lvl>
    <w:lvl w:ilvl="8" w:tplc="CAE06BA2">
      <w:start w:val="1"/>
      <w:numFmt w:val="bullet"/>
      <w:lvlText w:val=""/>
      <w:lvlJc w:val="left"/>
      <w:pPr>
        <w:ind w:left="6480" w:hanging="360"/>
      </w:pPr>
      <w:rPr>
        <w:rFonts w:ascii="Wingdings" w:hAnsi="Wingdings" w:hint="default"/>
      </w:rPr>
    </w:lvl>
  </w:abstractNum>
  <w:abstractNum w:abstractNumId="22" w15:restartNumberingAfterBreak="0">
    <w:nsid w:val="79D0E911"/>
    <w:multiLevelType w:val="hybridMultilevel"/>
    <w:tmpl w:val="8B04B42E"/>
    <w:lvl w:ilvl="0" w:tplc="CD6EA596">
      <w:start w:val="1"/>
      <w:numFmt w:val="bullet"/>
      <w:lvlText w:val="-"/>
      <w:lvlJc w:val="left"/>
      <w:pPr>
        <w:ind w:left="720" w:hanging="360"/>
      </w:pPr>
      <w:rPr>
        <w:rFonts w:ascii="Calibri" w:hAnsi="Calibri" w:hint="default"/>
      </w:rPr>
    </w:lvl>
    <w:lvl w:ilvl="1" w:tplc="049C4C0C">
      <w:start w:val="1"/>
      <w:numFmt w:val="bullet"/>
      <w:lvlText w:val="o"/>
      <w:lvlJc w:val="left"/>
      <w:pPr>
        <w:ind w:left="1440" w:hanging="360"/>
      </w:pPr>
      <w:rPr>
        <w:rFonts w:ascii="Courier New" w:hAnsi="Courier New" w:hint="default"/>
      </w:rPr>
    </w:lvl>
    <w:lvl w:ilvl="2" w:tplc="D85CF3C2">
      <w:start w:val="1"/>
      <w:numFmt w:val="bullet"/>
      <w:lvlText w:val=""/>
      <w:lvlJc w:val="left"/>
      <w:pPr>
        <w:ind w:left="2160" w:hanging="360"/>
      </w:pPr>
      <w:rPr>
        <w:rFonts w:ascii="Wingdings" w:hAnsi="Wingdings" w:hint="default"/>
      </w:rPr>
    </w:lvl>
    <w:lvl w:ilvl="3" w:tplc="EA3A4304">
      <w:start w:val="1"/>
      <w:numFmt w:val="bullet"/>
      <w:lvlText w:val=""/>
      <w:lvlJc w:val="left"/>
      <w:pPr>
        <w:ind w:left="2880" w:hanging="360"/>
      </w:pPr>
      <w:rPr>
        <w:rFonts w:ascii="Symbol" w:hAnsi="Symbol" w:hint="default"/>
      </w:rPr>
    </w:lvl>
    <w:lvl w:ilvl="4" w:tplc="42D0AAC6">
      <w:start w:val="1"/>
      <w:numFmt w:val="bullet"/>
      <w:lvlText w:val="o"/>
      <w:lvlJc w:val="left"/>
      <w:pPr>
        <w:ind w:left="3600" w:hanging="360"/>
      </w:pPr>
      <w:rPr>
        <w:rFonts w:ascii="Courier New" w:hAnsi="Courier New" w:hint="default"/>
      </w:rPr>
    </w:lvl>
    <w:lvl w:ilvl="5" w:tplc="100E62A2">
      <w:start w:val="1"/>
      <w:numFmt w:val="bullet"/>
      <w:lvlText w:val=""/>
      <w:lvlJc w:val="left"/>
      <w:pPr>
        <w:ind w:left="4320" w:hanging="360"/>
      </w:pPr>
      <w:rPr>
        <w:rFonts w:ascii="Wingdings" w:hAnsi="Wingdings" w:hint="default"/>
      </w:rPr>
    </w:lvl>
    <w:lvl w:ilvl="6" w:tplc="644E98CE">
      <w:start w:val="1"/>
      <w:numFmt w:val="bullet"/>
      <w:lvlText w:val=""/>
      <w:lvlJc w:val="left"/>
      <w:pPr>
        <w:ind w:left="5040" w:hanging="360"/>
      </w:pPr>
      <w:rPr>
        <w:rFonts w:ascii="Symbol" w:hAnsi="Symbol" w:hint="default"/>
      </w:rPr>
    </w:lvl>
    <w:lvl w:ilvl="7" w:tplc="B920AA4E">
      <w:start w:val="1"/>
      <w:numFmt w:val="bullet"/>
      <w:lvlText w:val="o"/>
      <w:lvlJc w:val="left"/>
      <w:pPr>
        <w:ind w:left="5760" w:hanging="360"/>
      </w:pPr>
      <w:rPr>
        <w:rFonts w:ascii="Courier New" w:hAnsi="Courier New" w:hint="default"/>
      </w:rPr>
    </w:lvl>
    <w:lvl w:ilvl="8" w:tplc="02F01394">
      <w:start w:val="1"/>
      <w:numFmt w:val="bullet"/>
      <w:lvlText w:val=""/>
      <w:lvlJc w:val="left"/>
      <w:pPr>
        <w:ind w:left="6480" w:hanging="360"/>
      </w:pPr>
      <w:rPr>
        <w:rFonts w:ascii="Wingdings" w:hAnsi="Wingdings" w:hint="default"/>
      </w:rPr>
    </w:lvl>
  </w:abstractNum>
  <w:abstractNum w:abstractNumId="23" w15:restartNumberingAfterBreak="0">
    <w:nsid w:val="7BA73151"/>
    <w:multiLevelType w:val="hybridMultilevel"/>
    <w:tmpl w:val="91841ED4"/>
    <w:lvl w:ilvl="0" w:tplc="1C0A2F6E">
      <w:start w:val="1"/>
      <w:numFmt w:val="bullet"/>
      <w:lvlText w:val="-"/>
      <w:lvlJc w:val="left"/>
      <w:pPr>
        <w:ind w:left="720" w:hanging="360"/>
      </w:pPr>
      <w:rPr>
        <w:rFonts w:ascii="Calibri" w:hAnsi="Calibri" w:hint="default"/>
      </w:rPr>
    </w:lvl>
    <w:lvl w:ilvl="1" w:tplc="DACC4EA2">
      <w:start w:val="1"/>
      <w:numFmt w:val="bullet"/>
      <w:lvlText w:val="o"/>
      <w:lvlJc w:val="left"/>
      <w:pPr>
        <w:ind w:left="1440" w:hanging="360"/>
      </w:pPr>
      <w:rPr>
        <w:rFonts w:ascii="Courier New" w:hAnsi="Courier New" w:hint="default"/>
      </w:rPr>
    </w:lvl>
    <w:lvl w:ilvl="2" w:tplc="02802D08">
      <w:start w:val="1"/>
      <w:numFmt w:val="bullet"/>
      <w:lvlText w:val=""/>
      <w:lvlJc w:val="left"/>
      <w:pPr>
        <w:ind w:left="2160" w:hanging="360"/>
      </w:pPr>
      <w:rPr>
        <w:rFonts w:ascii="Wingdings" w:hAnsi="Wingdings" w:hint="default"/>
      </w:rPr>
    </w:lvl>
    <w:lvl w:ilvl="3" w:tplc="18C0E3A6">
      <w:start w:val="1"/>
      <w:numFmt w:val="bullet"/>
      <w:lvlText w:val=""/>
      <w:lvlJc w:val="left"/>
      <w:pPr>
        <w:ind w:left="2880" w:hanging="360"/>
      </w:pPr>
      <w:rPr>
        <w:rFonts w:ascii="Symbol" w:hAnsi="Symbol" w:hint="default"/>
      </w:rPr>
    </w:lvl>
    <w:lvl w:ilvl="4" w:tplc="1BD4005E">
      <w:start w:val="1"/>
      <w:numFmt w:val="bullet"/>
      <w:lvlText w:val="o"/>
      <w:lvlJc w:val="left"/>
      <w:pPr>
        <w:ind w:left="3600" w:hanging="360"/>
      </w:pPr>
      <w:rPr>
        <w:rFonts w:ascii="Courier New" w:hAnsi="Courier New" w:hint="default"/>
      </w:rPr>
    </w:lvl>
    <w:lvl w:ilvl="5" w:tplc="64163726">
      <w:start w:val="1"/>
      <w:numFmt w:val="bullet"/>
      <w:lvlText w:val=""/>
      <w:lvlJc w:val="left"/>
      <w:pPr>
        <w:ind w:left="4320" w:hanging="360"/>
      </w:pPr>
      <w:rPr>
        <w:rFonts w:ascii="Wingdings" w:hAnsi="Wingdings" w:hint="default"/>
      </w:rPr>
    </w:lvl>
    <w:lvl w:ilvl="6" w:tplc="0C8CD542">
      <w:start w:val="1"/>
      <w:numFmt w:val="bullet"/>
      <w:lvlText w:val=""/>
      <w:lvlJc w:val="left"/>
      <w:pPr>
        <w:ind w:left="5040" w:hanging="360"/>
      </w:pPr>
      <w:rPr>
        <w:rFonts w:ascii="Symbol" w:hAnsi="Symbol" w:hint="default"/>
      </w:rPr>
    </w:lvl>
    <w:lvl w:ilvl="7" w:tplc="DF4CE93E">
      <w:start w:val="1"/>
      <w:numFmt w:val="bullet"/>
      <w:lvlText w:val="o"/>
      <w:lvlJc w:val="left"/>
      <w:pPr>
        <w:ind w:left="5760" w:hanging="360"/>
      </w:pPr>
      <w:rPr>
        <w:rFonts w:ascii="Courier New" w:hAnsi="Courier New" w:hint="default"/>
      </w:rPr>
    </w:lvl>
    <w:lvl w:ilvl="8" w:tplc="94BA2770">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18"/>
  </w:num>
  <w:num w:numId="4">
    <w:abstractNumId w:val="7"/>
  </w:num>
  <w:num w:numId="5">
    <w:abstractNumId w:val="19"/>
  </w:num>
  <w:num w:numId="6">
    <w:abstractNumId w:val="12"/>
  </w:num>
  <w:num w:numId="7">
    <w:abstractNumId w:val="6"/>
  </w:num>
  <w:num w:numId="8">
    <w:abstractNumId w:val="9"/>
  </w:num>
  <w:num w:numId="9">
    <w:abstractNumId w:val="3"/>
  </w:num>
  <w:num w:numId="10">
    <w:abstractNumId w:val="14"/>
  </w:num>
  <w:num w:numId="11">
    <w:abstractNumId w:val="13"/>
  </w:num>
  <w:num w:numId="12">
    <w:abstractNumId w:val="4"/>
  </w:num>
  <w:num w:numId="13">
    <w:abstractNumId w:val="22"/>
  </w:num>
  <w:num w:numId="14">
    <w:abstractNumId w:val="16"/>
  </w:num>
  <w:num w:numId="15">
    <w:abstractNumId w:val="0"/>
  </w:num>
  <w:num w:numId="16">
    <w:abstractNumId w:val="21"/>
  </w:num>
  <w:num w:numId="17">
    <w:abstractNumId w:val="5"/>
  </w:num>
  <w:num w:numId="18">
    <w:abstractNumId w:val="10"/>
  </w:num>
  <w:num w:numId="19">
    <w:abstractNumId w:val="1"/>
  </w:num>
  <w:num w:numId="20">
    <w:abstractNumId w:val="20"/>
  </w:num>
  <w:num w:numId="21">
    <w:abstractNumId w:val="8"/>
  </w:num>
  <w:num w:numId="22">
    <w:abstractNumId w:val="17"/>
  </w:num>
  <w:num w:numId="23">
    <w:abstractNumId w:val="11"/>
  </w:num>
  <w:num w:numId="2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ne Kimiko Liu">
    <w15:presenceInfo w15:providerId="AD" w15:userId="S::joannekl@stanford.edu::7f179e67-cd76-4111-a7a8-703337675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36E7472E"/>
    <w:rsid w:val="00044616"/>
    <w:rsid w:val="00054E9E"/>
    <w:rsid w:val="00064B83"/>
    <w:rsid w:val="00077B6A"/>
    <w:rsid w:val="00087ACD"/>
    <w:rsid w:val="000A71D1"/>
    <w:rsid w:val="000B058E"/>
    <w:rsid w:val="000F7211"/>
    <w:rsid w:val="0012063B"/>
    <w:rsid w:val="00121223"/>
    <w:rsid w:val="001305A0"/>
    <w:rsid w:val="00182F22"/>
    <w:rsid w:val="001A106D"/>
    <w:rsid w:val="001A7B5C"/>
    <w:rsid w:val="001B1E95"/>
    <w:rsid w:val="001B3669"/>
    <w:rsid w:val="001B461F"/>
    <w:rsid w:val="001B7BF9"/>
    <w:rsid w:val="001C0AC7"/>
    <w:rsid w:val="001E4167"/>
    <w:rsid w:val="001F63AF"/>
    <w:rsid w:val="00206F85"/>
    <w:rsid w:val="002502D1"/>
    <w:rsid w:val="00284377"/>
    <w:rsid w:val="002C1C59"/>
    <w:rsid w:val="002D3987"/>
    <w:rsid w:val="002D4390"/>
    <w:rsid w:val="002F514E"/>
    <w:rsid w:val="00305930"/>
    <w:rsid w:val="00326D24"/>
    <w:rsid w:val="0034175F"/>
    <w:rsid w:val="003476C1"/>
    <w:rsid w:val="0037178A"/>
    <w:rsid w:val="00371CBD"/>
    <w:rsid w:val="00396F97"/>
    <w:rsid w:val="003A081C"/>
    <w:rsid w:val="003A5AB9"/>
    <w:rsid w:val="003A783A"/>
    <w:rsid w:val="003C164C"/>
    <w:rsid w:val="003C3C06"/>
    <w:rsid w:val="003D1EFC"/>
    <w:rsid w:val="00424290"/>
    <w:rsid w:val="00432230"/>
    <w:rsid w:val="0044164B"/>
    <w:rsid w:val="0046182C"/>
    <w:rsid w:val="00472062"/>
    <w:rsid w:val="00485AAD"/>
    <w:rsid w:val="004878A5"/>
    <w:rsid w:val="004C2D90"/>
    <w:rsid w:val="004E2889"/>
    <w:rsid w:val="0050253A"/>
    <w:rsid w:val="00523C49"/>
    <w:rsid w:val="00531429"/>
    <w:rsid w:val="005502F7"/>
    <w:rsid w:val="00556998"/>
    <w:rsid w:val="005612FA"/>
    <w:rsid w:val="00561C9C"/>
    <w:rsid w:val="00562468"/>
    <w:rsid w:val="005C6FF6"/>
    <w:rsid w:val="005E4566"/>
    <w:rsid w:val="005F49F4"/>
    <w:rsid w:val="005F592E"/>
    <w:rsid w:val="00622F91"/>
    <w:rsid w:val="00632B4E"/>
    <w:rsid w:val="00635BEA"/>
    <w:rsid w:val="00636425"/>
    <w:rsid w:val="0064541F"/>
    <w:rsid w:val="00654B1C"/>
    <w:rsid w:val="0067231E"/>
    <w:rsid w:val="00675E76"/>
    <w:rsid w:val="006A333E"/>
    <w:rsid w:val="006C1B2D"/>
    <w:rsid w:val="006D2BCF"/>
    <w:rsid w:val="006D5C01"/>
    <w:rsid w:val="006E10E4"/>
    <w:rsid w:val="00703B37"/>
    <w:rsid w:val="00712014"/>
    <w:rsid w:val="00716AC0"/>
    <w:rsid w:val="00724603"/>
    <w:rsid w:val="00726258"/>
    <w:rsid w:val="00743047"/>
    <w:rsid w:val="0076E2EB"/>
    <w:rsid w:val="007E58D9"/>
    <w:rsid w:val="007E748D"/>
    <w:rsid w:val="007F6AA4"/>
    <w:rsid w:val="00812D2D"/>
    <w:rsid w:val="008137DB"/>
    <w:rsid w:val="00833C01"/>
    <w:rsid w:val="0083476E"/>
    <w:rsid w:val="0084370A"/>
    <w:rsid w:val="0084548C"/>
    <w:rsid w:val="00871C08"/>
    <w:rsid w:val="00872DB4"/>
    <w:rsid w:val="00880D28"/>
    <w:rsid w:val="008836A2"/>
    <w:rsid w:val="00894115"/>
    <w:rsid w:val="008B5CF6"/>
    <w:rsid w:val="008C2824"/>
    <w:rsid w:val="008D580A"/>
    <w:rsid w:val="008E5C30"/>
    <w:rsid w:val="0091118C"/>
    <w:rsid w:val="00971A70"/>
    <w:rsid w:val="009764AF"/>
    <w:rsid w:val="00991757"/>
    <w:rsid w:val="009B2F98"/>
    <w:rsid w:val="009D16BE"/>
    <w:rsid w:val="009F0284"/>
    <w:rsid w:val="009F44AA"/>
    <w:rsid w:val="009F5B33"/>
    <w:rsid w:val="009F7307"/>
    <w:rsid w:val="00A15B44"/>
    <w:rsid w:val="00A30165"/>
    <w:rsid w:val="00A43A26"/>
    <w:rsid w:val="00A47BA1"/>
    <w:rsid w:val="00A65AA8"/>
    <w:rsid w:val="00A779DC"/>
    <w:rsid w:val="00A85962"/>
    <w:rsid w:val="00AA046E"/>
    <w:rsid w:val="00AA0A47"/>
    <w:rsid w:val="00AA1BB4"/>
    <w:rsid w:val="00AC0C77"/>
    <w:rsid w:val="00AD474E"/>
    <w:rsid w:val="00AD7E6A"/>
    <w:rsid w:val="00B46808"/>
    <w:rsid w:val="00B54C9A"/>
    <w:rsid w:val="00B57336"/>
    <w:rsid w:val="00B652AA"/>
    <w:rsid w:val="00B76635"/>
    <w:rsid w:val="00BB111B"/>
    <w:rsid w:val="00BB183B"/>
    <w:rsid w:val="00BD68D2"/>
    <w:rsid w:val="00BE2A1B"/>
    <w:rsid w:val="00BF2860"/>
    <w:rsid w:val="00BF788B"/>
    <w:rsid w:val="00C2526D"/>
    <w:rsid w:val="00C40769"/>
    <w:rsid w:val="00C60C88"/>
    <w:rsid w:val="00C627E6"/>
    <w:rsid w:val="00C8188F"/>
    <w:rsid w:val="00C82689"/>
    <w:rsid w:val="00CE6EAC"/>
    <w:rsid w:val="00D120FC"/>
    <w:rsid w:val="00D24A0A"/>
    <w:rsid w:val="00D37BAB"/>
    <w:rsid w:val="00D41742"/>
    <w:rsid w:val="00D80C4B"/>
    <w:rsid w:val="00D86AC8"/>
    <w:rsid w:val="00D9586F"/>
    <w:rsid w:val="00DC5356"/>
    <w:rsid w:val="00DC68B6"/>
    <w:rsid w:val="00DF6974"/>
    <w:rsid w:val="00E158EC"/>
    <w:rsid w:val="00E312E9"/>
    <w:rsid w:val="00E96595"/>
    <w:rsid w:val="00EA3AAB"/>
    <w:rsid w:val="00EB4781"/>
    <w:rsid w:val="00F107F0"/>
    <w:rsid w:val="00F16F59"/>
    <w:rsid w:val="00F17BA6"/>
    <w:rsid w:val="00F6541C"/>
    <w:rsid w:val="00F733C3"/>
    <w:rsid w:val="00F81427"/>
    <w:rsid w:val="00F8269E"/>
    <w:rsid w:val="00FA3AED"/>
    <w:rsid w:val="00FB5066"/>
    <w:rsid w:val="00FB6194"/>
    <w:rsid w:val="00FF4382"/>
    <w:rsid w:val="025C2FF9"/>
    <w:rsid w:val="0265F244"/>
    <w:rsid w:val="05C261A0"/>
    <w:rsid w:val="09E51E4F"/>
    <w:rsid w:val="0A0B0521"/>
    <w:rsid w:val="0AE51AD2"/>
    <w:rsid w:val="0DAA3980"/>
    <w:rsid w:val="1E674CB0"/>
    <w:rsid w:val="201AB2AC"/>
    <w:rsid w:val="2E686DF6"/>
    <w:rsid w:val="329CD470"/>
    <w:rsid w:val="36E7472E"/>
    <w:rsid w:val="38DBE9CC"/>
    <w:rsid w:val="3C4C151A"/>
    <w:rsid w:val="4A4B5029"/>
    <w:rsid w:val="50BD7656"/>
    <w:rsid w:val="50C83834"/>
    <w:rsid w:val="5646923B"/>
    <w:rsid w:val="596156D6"/>
    <w:rsid w:val="5CBC0A79"/>
    <w:rsid w:val="6042BFD3"/>
    <w:rsid w:val="653C79F0"/>
    <w:rsid w:val="670CDBED"/>
    <w:rsid w:val="6956F11F"/>
    <w:rsid w:val="6A6127C4"/>
    <w:rsid w:val="6CB3CAA4"/>
    <w:rsid w:val="6E341F54"/>
    <w:rsid w:val="6E4A3BC1"/>
    <w:rsid w:val="70B006DF"/>
    <w:rsid w:val="76FE64ED"/>
    <w:rsid w:val="7ADFDA07"/>
    <w:rsid w:val="7EF3BA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472E"/>
  <w15:chartTrackingRefBased/>
  <w15:docId w15:val="{659F02C0-970B-4287-9E89-3BCA9543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Char"/>
    <w:rsid w:val="002502D1"/>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2502D1"/>
    <w:rPr>
      <w:rFonts w:ascii="Aptos" w:hAnsi="Aptos"/>
    </w:rPr>
  </w:style>
  <w:style w:type="paragraph" w:customStyle="1" w:styleId="EndNoteBibliography">
    <w:name w:val="EndNote Bibliography"/>
    <w:basedOn w:val="Normal"/>
    <w:link w:val="EndNoteBibliographyChar"/>
    <w:rsid w:val="002502D1"/>
    <w:pPr>
      <w:spacing w:line="240" w:lineRule="auto"/>
    </w:pPr>
    <w:rPr>
      <w:rFonts w:ascii="Aptos" w:hAnsi="Aptos"/>
    </w:rPr>
  </w:style>
  <w:style w:type="character" w:customStyle="1" w:styleId="EndNoteBibliographyChar">
    <w:name w:val="EndNote Bibliography Char"/>
    <w:basedOn w:val="DefaultParagraphFont"/>
    <w:link w:val="EndNoteBibliography"/>
    <w:rsid w:val="002502D1"/>
    <w:rPr>
      <w:rFonts w:ascii="Aptos" w:hAnsi="Aptos"/>
    </w:rPr>
  </w:style>
  <w:style w:type="character" w:styleId="Hyperlink">
    <w:name w:val="Hyperlink"/>
    <w:basedOn w:val="DefaultParagraphFont"/>
    <w:uiPriority w:val="99"/>
    <w:unhideWhenUsed/>
    <w:rsid w:val="004878A5"/>
    <w:rPr>
      <w:color w:val="467886" w:themeColor="hyperlink"/>
      <w:u w:val="single"/>
    </w:rPr>
  </w:style>
  <w:style w:type="character" w:styleId="UnresolvedMention">
    <w:name w:val="Unresolved Mention"/>
    <w:basedOn w:val="DefaultParagraphFont"/>
    <w:uiPriority w:val="99"/>
    <w:semiHidden/>
    <w:unhideWhenUsed/>
    <w:rsid w:val="004878A5"/>
    <w:rPr>
      <w:color w:val="605E5C"/>
      <w:shd w:val="clear" w:color="auto" w:fill="E1DFDD"/>
    </w:rPr>
  </w:style>
  <w:style w:type="character" w:styleId="CommentReference">
    <w:name w:val="annotation reference"/>
    <w:basedOn w:val="DefaultParagraphFont"/>
    <w:uiPriority w:val="99"/>
    <w:semiHidden/>
    <w:unhideWhenUsed/>
    <w:rsid w:val="005612FA"/>
    <w:rPr>
      <w:sz w:val="16"/>
      <w:szCs w:val="16"/>
    </w:rPr>
  </w:style>
  <w:style w:type="paragraph" w:styleId="CommentText">
    <w:name w:val="annotation text"/>
    <w:basedOn w:val="Normal"/>
    <w:link w:val="CommentTextChar"/>
    <w:uiPriority w:val="99"/>
    <w:semiHidden/>
    <w:unhideWhenUsed/>
    <w:rsid w:val="005612FA"/>
    <w:pPr>
      <w:spacing w:line="240" w:lineRule="auto"/>
    </w:pPr>
    <w:rPr>
      <w:sz w:val="20"/>
      <w:szCs w:val="20"/>
    </w:rPr>
  </w:style>
  <w:style w:type="character" w:customStyle="1" w:styleId="CommentTextChar">
    <w:name w:val="Comment Text Char"/>
    <w:basedOn w:val="DefaultParagraphFont"/>
    <w:link w:val="CommentText"/>
    <w:uiPriority w:val="99"/>
    <w:semiHidden/>
    <w:rsid w:val="005612FA"/>
    <w:rPr>
      <w:sz w:val="20"/>
      <w:szCs w:val="20"/>
    </w:rPr>
  </w:style>
  <w:style w:type="paragraph" w:styleId="CommentSubject">
    <w:name w:val="annotation subject"/>
    <w:basedOn w:val="CommentText"/>
    <w:next w:val="CommentText"/>
    <w:link w:val="CommentSubjectChar"/>
    <w:uiPriority w:val="99"/>
    <w:semiHidden/>
    <w:unhideWhenUsed/>
    <w:rsid w:val="005612FA"/>
    <w:rPr>
      <w:b/>
      <w:bCs/>
    </w:rPr>
  </w:style>
  <w:style w:type="character" w:customStyle="1" w:styleId="CommentSubjectChar">
    <w:name w:val="Comment Subject Char"/>
    <w:basedOn w:val="CommentTextChar"/>
    <w:link w:val="CommentSubject"/>
    <w:uiPriority w:val="99"/>
    <w:semiHidden/>
    <w:rsid w:val="005612FA"/>
    <w:rPr>
      <w:b/>
      <w:bCs/>
      <w:sz w:val="20"/>
      <w:szCs w:val="20"/>
    </w:rPr>
  </w:style>
  <w:style w:type="table" w:styleId="TableGrid">
    <w:name w:val="Table Grid"/>
    <w:basedOn w:val="TableNormal"/>
    <w:uiPriority w:val="39"/>
    <w:rsid w:val="00FB5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aragraph">
    <w:name w:val="paragraph"/>
    <w:basedOn w:val="Normal"/>
    <w:rsid w:val="009F7307"/>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9F7307"/>
  </w:style>
  <w:style w:type="character" w:customStyle="1" w:styleId="eop">
    <w:name w:val="eop"/>
    <w:basedOn w:val="DefaultParagraphFont"/>
    <w:rsid w:val="009F7307"/>
  </w:style>
  <w:style w:type="character" w:customStyle="1" w:styleId="contextualspellingandgrammarerror">
    <w:name w:val="contextualspellingandgrammarerror"/>
    <w:basedOn w:val="DefaultParagraphFont"/>
    <w:rsid w:val="009F7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959760">
      <w:bodyDiv w:val="1"/>
      <w:marLeft w:val="0"/>
      <w:marRight w:val="0"/>
      <w:marTop w:val="0"/>
      <w:marBottom w:val="0"/>
      <w:divBdr>
        <w:top w:val="none" w:sz="0" w:space="0" w:color="auto"/>
        <w:left w:val="none" w:sz="0" w:space="0" w:color="auto"/>
        <w:bottom w:val="none" w:sz="0" w:space="0" w:color="auto"/>
        <w:right w:val="none" w:sz="0" w:space="0" w:color="auto"/>
      </w:divBdr>
    </w:div>
    <w:div w:id="589706395">
      <w:bodyDiv w:val="1"/>
      <w:marLeft w:val="0"/>
      <w:marRight w:val="0"/>
      <w:marTop w:val="0"/>
      <w:marBottom w:val="0"/>
      <w:divBdr>
        <w:top w:val="none" w:sz="0" w:space="0" w:color="auto"/>
        <w:left w:val="none" w:sz="0" w:space="0" w:color="auto"/>
        <w:bottom w:val="none" w:sz="0" w:space="0" w:color="auto"/>
        <w:right w:val="none" w:sz="0" w:space="0" w:color="auto"/>
      </w:divBdr>
      <w:divsChild>
        <w:div w:id="157695593">
          <w:marLeft w:val="0"/>
          <w:marRight w:val="0"/>
          <w:marTop w:val="0"/>
          <w:marBottom w:val="0"/>
          <w:divBdr>
            <w:top w:val="none" w:sz="0" w:space="0" w:color="auto"/>
            <w:left w:val="none" w:sz="0" w:space="0" w:color="auto"/>
            <w:bottom w:val="none" w:sz="0" w:space="0" w:color="auto"/>
            <w:right w:val="none" w:sz="0" w:space="0" w:color="auto"/>
          </w:divBdr>
          <w:divsChild>
            <w:div w:id="1873033093">
              <w:marLeft w:val="0"/>
              <w:marRight w:val="0"/>
              <w:marTop w:val="0"/>
              <w:marBottom w:val="0"/>
              <w:divBdr>
                <w:top w:val="none" w:sz="0" w:space="0" w:color="auto"/>
                <w:left w:val="none" w:sz="0" w:space="0" w:color="auto"/>
                <w:bottom w:val="none" w:sz="0" w:space="0" w:color="auto"/>
                <w:right w:val="none" w:sz="0" w:space="0" w:color="auto"/>
              </w:divBdr>
            </w:div>
          </w:divsChild>
        </w:div>
        <w:div w:id="1256207858">
          <w:marLeft w:val="0"/>
          <w:marRight w:val="0"/>
          <w:marTop w:val="0"/>
          <w:marBottom w:val="0"/>
          <w:divBdr>
            <w:top w:val="none" w:sz="0" w:space="0" w:color="auto"/>
            <w:left w:val="none" w:sz="0" w:space="0" w:color="auto"/>
            <w:bottom w:val="none" w:sz="0" w:space="0" w:color="auto"/>
            <w:right w:val="none" w:sz="0" w:space="0" w:color="auto"/>
          </w:divBdr>
          <w:divsChild>
            <w:div w:id="1610117076">
              <w:marLeft w:val="0"/>
              <w:marRight w:val="0"/>
              <w:marTop w:val="0"/>
              <w:marBottom w:val="0"/>
              <w:divBdr>
                <w:top w:val="none" w:sz="0" w:space="0" w:color="auto"/>
                <w:left w:val="none" w:sz="0" w:space="0" w:color="auto"/>
                <w:bottom w:val="none" w:sz="0" w:space="0" w:color="auto"/>
                <w:right w:val="none" w:sz="0" w:space="0" w:color="auto"/>
              </w:divBdr>
            </w:div>
          </w:divsChild>
        </w:div>
        <w:div w:id="126170259">
          <w:marLeft w:val="0"/>
          <w:marRight w:val="0"/>
          <w:marTop w:val="0"/>
          <w:marBottom w:val="0"/>
          <w:divBdr>
            <w:top w:val="none" w:sz="0" w:space="0" w:color="auto"/>
            <w:left w:val="none" w:sz="0" w:space="0" w:color="auto"/>
            <w:bottom w:val="none" w:sz="0" w:space="0" w:color="auto"/>
            <w:right w:val="none" w:sz="0" w:space="0" w:color="auto"/>
          </w:divBdr>
          <w:divsChild>
            <w:div w:id="467893740">
              <w:marLeft w:val="0"/>
              <w:marRight w:val="0"/>
              <w:marTop w:val="0"/>
              <w:marBottom w:val="0"/>
              <w:divBdr>
                <w:top w:val="none" w:sz="0" w:space="0" w:color="auto"/>
                <w:left w:val="none" w:sz="0" w:space="0" w:color="auto"/>
                <w:bottom w:val="none" w:sz="0" w:space="0" w:color="auto"/>
                <w:right w:val="none" w:sz="0" w:space="0" w:color="auto"/>
              </w:divBdr>
            </w:div>
          </w:divsChild>
        </w:div>
        <w:div w:id="1833522584">
          <w:marLeft w:val="0"/>
          <w:marRight w:val="0"/>
          <w:marTop w:val="0"/>
          <w:marBottom w:val="0"/>
          <w:divBdr>
            <w:top w:val="none" w:sz="0" w:space="0" w:color="auto"/>
            <w:left w:val="none" w:sz="0" w:space="0" w:color="auto"/>
            <w:bottom w:val="none" w:sz="0" w:space="0" w:color="auto"/>
            <w:right w:val="none" w:sz="0" w:space="0" w:color="auto"/>
          </w:divBdr>
          <w:divsChild>
            <w:div w:id="59376433">
              <w:marLeft w:val="0"/>
              <w:marRight w:val="0"/>
              <w:marTop w:val="0"/>
              <w:marBottom w:val="0"/>
              <w:divBdr>
                <w:top w:val="none" w:sz="0" w:space="0" w:color="auto"/>
                <w:left w:val="none" w:sz="0" w:space="0" w:color="auto"/>
                <w:bottom w:val="none" w:sz="0" w:space="0" w:color="auto"/>
                <w:right w:val="none" w:sz="0" w:space="0" w:color="auto"/>
              </w:divBdr>
            </w:div>
          </w:divsChild>
        </w:div>
        <w:div w:id="1734161343">
          <w:marLeft w:val="0"/>
          <w:marRight w:val="0"/>
          <w:marTop w:val="0"/>
          <w:marBottom w:val="0"/>
          <w:divBdr>
            <w:top w:val="none" w:sz="0" w:space="0" w:color="auto"/>
            <w:left w:val="none" w:sz="0" w:space="0" w:color="auto"/>
            <w:bottom w:val="none" w:sz="0" w:space="0" w:color="auto"/>
            <w:right w:val="none" w:sz="0" w:space="0" w:color="auto"/>
          </w:divBdr>
          <w:divsChild>
            <w:div w:id="1119568076">
              <w:marLeft w:val="0"/>
              <w:marRight w:val="0"/>
              <w:marTop w:val="0"/>
              <w:marBottom w:val="0"/>
              <w:divBdr>
                <w:top w:val="none" w:sz="0" w:space="0" w:color="auto"/>
                <w:left w:val="none" w:sz="0" w:space="0" w:color="auto"/>
                <w:bottom w:val="none" w:sz="0" w:space="0" w:color="auto"/>
                <w:right w:val="none" w:sz="0" w:space="0" w:color="auto"/>
              </w:divBdr>
            </w:div>
          </w:divsChild>
        </w:div>
        <w:div w:id="903107893">
          <w:marLeft w:val="0"/>
          <w:marRight w:val="0"/>
          <w:marTop w:val="0"/>
          <w:marBottom w:val="0"/>
          <w:divBdr>
            <w:top w:val="none" w:sz="0" w:space="0" w:color="auto"/>
            <w:left w:val="none" w:sz="0" w:space="0" w:color="auto"/>
            <w:bottom w:val="none" w:sz="0" w:space="0" w:color="auto"/>
            <w:right w:val="none" w:sz="0" w:space="0" w:color="auto"/>
          </w:divBdr>
          <w:divsChild>
            <w:div w:id="907690717">
              <w:marLeft w:val="0"/>
              <w:marRight w:val="0"/>
              <w:marTop w:val="0"/>
              <w:marBottom w:val="0"/>
              <w:divBdr>
                <w:top w:val="none" w:sz="0" w:space="0" w:color="auto"/>
                <w:left w:val="none" w:sz="0" w:space="0" w:color="auto"/>
                <w:bottom w:val="none" w:sz="0" w:space="0" w:color="auto"/>
                <w:right w:val="none" w:sz="0" w:space="0" w:color="auto"/>
              </w:divBdr>
            </w:div>
          </w:divsChild>
        </w:div>
        <w:div w:id="1690333492">
          <w:marLeft w:val="0"/>
          <w:marRight w:val="0"/>
          <w:marTop w:val="0"/>
          <w:marBottom w:val="0"/>
          <w:divBdr>
            <w:top w:val="none" w:sz="0" w:space="0" w:color="auto"/>
            <w:left w:val="none" w:sz="0" w:space="0" w:color="auto"/>
            <w:bottom w:val="none" w:sz="0" w:space="0" w:color="auto"/>
            <w:right w:val="none" w:sz="0" w:space="0" w:color="auto"/>
          </w:divBdr>
          <w:divsChild>
            <w:div w:id="1886526061">
              <w:marLeft w:val="0"/>
              <w:marRight w:val="0"/>
              <w:marTop w:val="0"/>
              <w:marBottom w:val="0"/>
              <w:divBdr>
                <w:top w:val="none" w:sz="0" w:space="0" w:color="auto"/>
                <w:left w:val="none" w:sz="0" w:space="0" w:color="auto"/>
                <w:bottom w:val="none" w:sz="0" w:space="0" w:color="auto"/>
                <w:right w:val="none" w:sz="0" w:space="0" w:color="auto"/>
              </w:divBdr>
            </w:div>
          </w:divsChild>
        </w:div>
        <w:div w:id="389354390">
          <w:marLeft w:val="0"/>
          <w:marRight w:val="0"/>
          <w:marTop w:val="0"/>
          <w:marBottom w:val="0"/>
          <w:divBdr>
            <w:top w:val="none" w:sz="0" w:space="0" w:color="auto"/>
            <w:left w:val="none" w:sz="0" w:space="0" w:color="auto"/>
            <w:bottom w:val="none" w:sz="0" w:space="0" w:color="auto"/>
            <w:right w:val="none" w:sz="0" w:space="0" w:color="auto"/>
          </w:divBdr>
          <w:divsChild>
            <w:div w:id="302077428">
              <w:marLeft w:val="0"/>
              <w:marRight w:val="0"/>
              <w:marTop w:val="0"/>
              <w:marBottom w:val="0"/>
              <w:divBdr>
                <w:top w:val="none" w:sz="0" w:space="0" w:color="auto"/>
                <w:left w:val="none" w:sz="0" w:space="0" w:color="auto"/>
                <w:bottom w:val="none" w:sz="0" w:space="0" w:color="auto"/>
                <w:right w:val="none" w:sz="0" w:space="0" w:color="auto"/>
              </w:divBdr>
            </w:div>
          </w:divsChild>
        </w:div>
        <w:div w:id="1038818544">
          <w:marLeft w:val="0"/>
          <w:marRight w:val="0"/>
          <w:marTop w:val="0"/>
          <w:marBottom w:val="0"/>
          <w:divBdr>
            <w:top w:val="none" w:sz="0" w:space="0" w:color="auto"/>
            <w:left w:val="none" w:sz="0" w:space="0" w:color="auto"/>
            <w:bottom w:val="none" w:sz="0" w:space="0" w:color="auto"/>
            <w:right w:val="none" w:sz="0" w:space="0" w:color="auto"/>
          </w:divBdr>
          <w:divsChild>
            <w:div w:id="1842499217">
              <w:marLeft w:val="0"/>
              <w:marRight w:val="0"/>
              <w:marTop w:val="0"/>
              <w:marBottom w:val="0"/>
              <w:divBdr>
                <w:top w:val="none" w:sz="0" w:space="0" w:color="auto"/>
                <w:left w:val="none" w:sz="0" w:space="0" w:color="auto"/>
                <w:bottom w:val="none" w:sz="0" w:space="0" w:color="auto"/>
                <w:right w:val="none" w:sz="0" w:space="0" w:color="auto"/>
              </w:divBdr>
            </w:div>
          </w:divsChild>
        </w:div>
        <w:div w:id="839004456">
          <w:marLeft w:val="0"/>
          <w:marRight w:val="0"/>
          <w:marTop w:val="0"/>
          <w:marBottom w:val="0"/>
          <w:divBdr>
            <w:top w:val="none" w:sz="0" w:space="0" w:color="auto"/>
            <w:left w:val="none" w:sz="0" w:space="0" w:color="auto"/>
            <w:bottom w:val="none" w:sz="0" w:space="0" w:color="auto"/>
            <w:right w:val="none" w:sz="0" w:space="0" w:color="auto"/>
          </w:divBdr>
          <w:divsChild>
            <w:div w:id="976452841">
              <w:marLeft w:val="0"/>
              <w:marRight w:val="0"/>
              <w:marTop w:val="0"/>
              <w:marBottom w:val="0"/>
              <w:divBdr>
                <w:top w:val="none" w:sz="0" w:space="0" w:color="auto"/>
                <w:left w:val="none" w:sz="0" w:space="0" w:color="auto"/>
                <w:bottom w:val="none" w:sz="0" w:space="0" w:color="auto"/>
                <w:right w:val="none" w:sz="0" w:space="0" w:color="auto"/>
              </w:divBdr>
            </w:div>
          </w:divsChild>
        </w:div>
        <w:div w:id="2137482576">
          <w:marLeft w:val="0"/>
          <w:marRight w:val="0"/>
          <w:marTop w:val="0"/>
          <w:marBottom w:val="0"/>
          <w:divBdr>
            <w:top w:val="none" w:sz="0" w:space="0" w:color="auto"/>
            <w:left w:val="none" w:sz="0" w:space="0" w:color="auto"/>
            <w:bottom w:val="none" w:sz="0" w:space="0" w:color="auto"/>
            <w:right w:val="none" w:sz="0" w:space="0" w:color="auto"/>
          </w:divBdr>
          <w:divsChild>
            <w:div w:id="1732655518">
              <w:marLeft w:val="0"/>
              <w:marRight w:val="0"/>
              <w:marTop w:val="0"/>
              <w:marBottom w:val="0"/>
              <w:divBdr>
                <w:top w:val="none" w:sz="0" w:space="0" w:color="auto"/>
                <w:left w:val="none" w:sz="0" w:space="0" w:color="auto"/>
                <w:bottom w:val="none" w:sz="0" w:space="0" w:color="auto"/>
                <w:right w:val="none" w:sz="0" w:space="0" w:color="auto"/>
              </w:divBdr>
            </w:div>
          </w:divsChild>
        </w:div>
        <w:div w:id="1370956833">
          <w:marLeft w:val="0"/>
          <w:marRight w:val="0"/>
          <w:marTop w:val="0"/>
          <w:marBottom w:val="0"/>
          <w:divBdr>
            <w:top w:val="none" w:sz="0" w:space="0" w:color="auto"/>
            <w:left w:val="none" w:sz="0" w:space="0" w:color="auto"/>
            <w:bottom w:val="none" w:sz="0" w:space="0" w:color="auto"/>
            <w:right w:val="none" w:sz="0" w:space="0" w:color="auto"/>
          </w:divBdr>
          <w:divsChild>
            <w:div w:id="1373185402">
              <w:marLeft w:val="0"/>
              <w:marRight w:val="0"/>
              <w:marTop w:val="0"/>
              <w:marBottom w:val="0"/>
              <w:divBdr>
                <w:top w:val="none" w:sz="0" w:space="0" w:color="auto"/>
                <w:left w:val="none" w:sz="0" w:space="0" w:color="auto"/>
                <w:bottom w:val="none" w:sz="0" w:space="0" w:color="auto"/>
                <w:right w:val="none" w:sz="0" w:space="0" w:color="auto"/>
              </w:divBdr>
            </w:div>
          </w:divsChild>
        </w:div>
        <w:div w:id="1861163002">
          <w:marLeft w:val="0"/>
          <w:marRight w:val="0"/>
          <w:marTop w:val="0"/>
          <w:marBottom w:val="0"/>
          <w:divBdr>
            <w:top w:val="none" w:sz="0" w:space="0" w:color="auto"/>
            <w:left w:val="none" w:sz="0" w:space="0" w:color="auto"/>
            <w:bottom w:val="none" w:sz="0" w:space="0" w:color="auto"/>
            <w:right w:val="none" w:sz="0" w:space="0" w:color="auto"/>
          </w:divBdr>
          <w:divsChild>
            <w:div w:id="327876721">
              <w:marLeft w:val="0"/>
              <w:marRight w:val="0"/>
              <w:marTop w:val="0"/>
              <w:marBottom w:val="0"/>
              <w:divBdr>
                <w:top w:val="none" w:sz="0" w:space="0" w:color="auto"/>
                <w:left w:val="none" w:sz="0" w:space="0" w:color="auto"/>
                <w:bottom w:val="none" w:sz="0" w:space="0" w:color="auto"/>
                <w:right w:val="none" w:sz="0" w:space="0" w:color="auto"/>
              </w:divBdr>
            </w:div>
          </w:divsChild>
        </w:div>
        <w:div w:id="1970820531">
          <w:marLeft w:val="0"/>
          <w:marRight w:val="0"/>
          <w:marTop w:val="0"/>
          <w:marBottom w:val="0"/>
          <w:divBdr>
            <w:top w:val="none" w:sz="0" w:space="0" w:color="auto"/>
            <w:left w:val="none" w:sz="0" w:space="0" w:color="auto"/>
            <w:bottom w:val="none" w:sz="0" w:space="0" w:color="auto"/>
            <w:right w:val="none" w:sz="0" w:space="0" w:color="auto"/>
          </w:divBdr>
          <w:divsChild>
            <w:div w:id="1489441159">
              <w:marLeft w:val="0"/>
              <w:marRight w:val="0"/>
              <w:marTop w:val="0"/>
              <w:marBottom w:val="0"/>
              <w:divBdr>
                <w:top w:val="none" w:sz="0" w:space="0" w:color="auto"/>
                <w:left w:val="none" w:sz="0" w:space="0" w:color="auto"/>
                <w:bottom w:val="none" w:sz="0" w:space="0" w:color="auto"/>
                <w:right w:val="none" w:sz="0" w:space="0" w:color="auto"/>
              </w:divBdr>
            </w:div>
          </w:divsChild>
        </w:div>
        <w:div w:id="1251425804">
          <w:marLeft w:val="0"/>
          <w:marRight w:val="0"/>
          <w:marTop w:val="0"/>
          <w:marBottom w:val="0"/>
          <w:divBdr>
            <w:top w:val="none" w:sz="0" w:space="0" w:color="auto"/>
            <w:left w:val="none" w:sz="0" w:space="0" w:color="auto"/>
            <w:bottom w:val="none" w:sz="0" w:space="0" w:color="auto"/>
            <w:right w:val="none" w:sz="0" w:space="0" w:color="auto"/>
          </w:divBdr>
          <w:divsChild>
            <w:div w:id="1547175832">
              <w:marLeft w:val="0"/>
              <w:marRight w:val="0"/>
              <w:marTop w:val="0"/>
              <w:marBottom w:val="0"/>
              <w:divBdr>
                <w:top w:val="none" w:sz="0" w:space="0" w:color="auto"/>
                <w:left w:val="none" w:sz="0" w:space="0" w:color="auto"/>
                <w:bottom w:val="none" w:sz="0" w:space="0" w:color="auto"/>
                <w:right w:val="none" w:sz="0" w:space="0" w:color="auto"/>
              </w:divBdr>
            </w:div>
          </w:divsChild>
        </w:div>
        <w:div w:id="1406686410">
          <w:marLeft w:val="0"/>
          <w:marRight w:val="0"/>
          <w:marTop w:val="0"/>
          <w:marBottom w:val="0"/>
          <w:divBdr>
            <w:top w:val="none" w:sz="0" w:space="0" w:color="auto"/>
            <w:left w:val="none" w:sz="0" w:space="0" w:color="auto"/>
            <w:bottom w:val="none" w:sz="0" w:space="0" w:color="auto"/>
            <w:right w:val="none" w:sz="0" w:space="0" w:color="auto"/>
          </w:divBdr>
          <w:divsChild>
            <w:div w:id="2030712087">
              <w:marLeft w:val="0"/>
              <w:marRight w:val="0"/>
              <w:marTop w:val="0"/>
              <w:marBottom w:val="0"/>
              <w:divBdr>
                <w:top w:val="none" w:sz="0" w:space="0" w:color="auto"/>
                <w:left w:val="none" w:sz="0" w:space="0" w:color="auto"/>
                <w:bottom w:val="none" w:sz="0" w:space="0" w:color="auto"/>
                <w:right w:val="none" w:sz="0" w:space="0" w:color="auto"/>
              </w:divBdr>
            </w:div>
          </w:divsChild>
        </w:div>
        <w:div w:id="776829150">
          <w:marLeft w:val="0"/>
          <w:marRight w:val="0"/>
          <w:marTop w:val="0"/>
          <w:marBottom w:val="0"/>
          <w:divBdr>
            <w:top w:val="none" w:sz="0" w:space="0" w:color="auto"/>
            <w:left w:val="none" w:sz="0" w:space="0" w:color="auto"/>
            <w:bottom w:val="none" w:sz="0" w:space="0" w:color="auto"/>
            <w:right w:val="none" w:sz="0" w:space="0" w:color="auto"/>
          </w:divBdr>
          <w:divsChild>
            <w:div w:id="1476294255">
              <w:marLeft w:val="0"/>
              <w:marRight w:val="0"/>
              <w:marTop w:val="0"/>
              <w:marBottom w:val="0"/>
              <w:divBdr>
                <w:top w:val="none" w:sz="0" w:space="0" w:color="auto"/>
                <w:left w:val="none" w:sz="0" w:space="0" w:color="auto"/>
                <w:bottom w:val="none" w:sz="0" w:space="0" w:color="auto"/>
                <w:right w:val="none" w:sz="0" w:space="0" w:color="auto"/>
              </w:divBdr>
            </w:div>
          </w:divsChild>
        </w:div>
        <w:div w:id="2111662827">
          <w:marLeft w:val="0"/>
          <w:marRight w:val="0"/>
          <w:marTop w:val="0"/>
          <w:marBottom w:val="0"/>
          <w:divBdr>
            <w:top w:val="none" w:sz="0" w:space="0" w:color="auto"/>
            <w:left w:val="none" w:sz="0" w:space="0" w:color="auto"/>
            <w:bottom w:val="none" w:sz="0" w:space="0" w:color="auto"/>
            <w:right w:val="none" w:sz="0" w:space="0" w:color="auto"/>
          </w:divBdr>
          <w:divsChild>
            <w:div w:id="68696338">
              <w:marLeft w:val="0"/>
              <w:marRight w:val="0"/>
              <w:marTop w:val="0"/>
              <w:marBottom w:val="0"/>
              <w:divBdr>
                <w:top w:val="none" w:sz="0" w:space="0" w:color="auto"/>
                <w:left w:val="none" w:sz="0" w:space="0" w:color="auto"/>
                <w:bottom w:val="none" w:sz="0" w:space="0" w:color="auto"/>
                <w:right w:val="none" w:sz="0" w:space="0" w:color="auto"/>
              </w:divBdr>
            </w:div>
          </w:divsChild>
        </w:div>
        <w:div w:id="89930162">
          <w:marLeft w:val="0"/>
          <w:marRight w:val="0"/>
          <w:marTop w:val="0"/>
          <w:marBottom w:val="0"/>
          <w:divBdr>
            <w:top w:val="none" w:sz="0" w:space="0" w:color="auto"/>
            <w:left w:val="none" w:sz="0" w:space="0" w:color="auto"/>
            <w:bottom w:val="none" w:sz="0" w:space="0" w:color="auto"/>
            <w:right w:val="none" w:sz="0" w:space="0" w:color="auto"/>
          </w:divBdr>
          <w:divsChild>
            <w:div w:id="1369142043">
              <w:marLeft w:val="0"/>
              <w:marRight w:val="0"/>
              <w:marTop w:val="0"/>
              <w:marBottom w:val="0"/>
              <w:divBdr>
                <w:top w:val="none" w:sz="0" w:space="0" w:color="auto"/>
                <w:left w:val="none" w:sz="0" w:space="0" w:color="auto"/>
                <w:bottom w:val="none" w:sz="0" w:space="0" w:color="auto"/>
                <w:right w:val="none" w:sz="0" w:space="0" w:color="auto"/>
              </w:divBdr>
            </w:div>
          </w:divsChild>
        </w:div>
        <w:div w:id="1379820998">
          <w:marLeft w:val="0"/>
          <w:marRight w:val="0"/>
          <w:marTop w:val="0"/>
          <w:marBottom w:val="0"/>
          <w:divBdr>
            <w:top w:val="none" w:sz="0" w:space="0" w:color="auto"/>
            <w:left w:val="none" w:sz="0" w:space="0" w:color="auto"/>
            <w:bottom w:val="none" w:sz="0" w:space="0" w:color="auto"/>
            <w:right w:val="none" w:sz="0" w:space="0" w:color="auto"/>
          </w:divBdr>
          <w:divsChild>
            <w:div w:id="1905752895">
              <w:marLeft w:val="0"/>
              <w:marRight w:val="0"/>
              <w:marTop w:val="0"/>
              <w:marBottom w:val="0"/>
              <w:divBdr>
                <w:top w:val="none" w:sz="0" w:space="0" w:color="auto"/>
                <w:left w:val="none" w:sz="0" w:space="0" w:color="auto"/>
                <w:bottom w:val="none" w:sz="0" w:space="0" w:color="auto"/>
                <w:right w:val="none" w:sz="0" w:space="0" w:color="auto"/>
              </w:divBdr>
            </w:div>
          </w:divsChild>
        </w:div>
        <w:div w:id="2000306797">
          <w:marLeft w:val="0"/>
          <w:marRight w:val="0"/>
          <w:marTop w:val="0"/>
          <w:marBottom w:val="0"/>
          <w:divBdr>
            <w:top w:val="none" w:sz="0" w:space="0" w:color="auto"/>
            <w:left w:val="none" w:sz="0" w:space="0" w:color="auto"/>
            <w:bottom w:val="none" w:sz="0" w:space="0" w:color="auto"/>
            <w:right w:val="none" w:sz="0" w:space="0" w:color="auto"/>
          </w:divBdr>
          <w:divsChild>
            <w:div w:id="2100759689">
              <w:marLeft w:val="0"/>
              <w:marRight w:val="0"/>
              <w:marTop w:val="0"/>
              <w:marBottom w:val="0"/>
              <w:divBdr>
                <w:top w:val="none" w:sz="0" w:space="0" w:color="auto"/>
                <w:left w:val="none" w:sz="0" w:space="0" w:color="auto"/>
                <w:bottom w:val="none" w:sz="0" w:space="0" w:color="auto"/>
                <w:right w:val="none" w:sz="0" w:space="0" w:color="auto"/>
              </w:divBdr>
            </w:div>
          </w:divsChild>
        </w:div>
        <w:div w:id="356858212">
          <w:marLeft w:val="0"/>
          <w:marRight w:val="0"/>
          <w:marTop w:val="0"/>
          <w:marBottom w:val="0"/>
          <w:divBdr>
            <w:top w:val="none" w:sz="0" w:space="0" w:color="auto"/>
            <w:left w:val="none" w:sz="0" w:space="0" w:color="auto"/>
            <w:bottom w:val="none" w:sz="0" w:space="0" w:color="auto"/>
            <w:right w:val="none" w:sz="0" w:space="0" w:color="auto"/>
          </w:divBdr>
          <w:divsChild>
            <w:div w:id="1969124154">
              <w:marLeft w:val="0"/>
              <w:marRight w:val="0"/>
              <w:marTop w:val="0"/>
              <w:marBottom w:val="0"/>
              <w:divBdr>
                <w:top w:val="none" w:sz="0" w:space="0" w:color="auto"/>
                <w:left w:val="none" w:sz="0" w:space="0" w:color="auto"/>
                <w:bottom w:val="none" w:sz="0" w:space="0" w:color="auto"/>
                <w:right w:val="none" w:sz="0" w:space="0" w:color="auto"/>
              </w:divBdr>
            </w:div>
          </w:divsChild>
        </w:div>
        <w:div w:id="1560899077">
          <w:marLeft w:val="0"/>
          <w:marRight w:val="0"/>
          <w:marTop w:val="0"/>
          <w:marBottom w:val="0"/>
          <w:divBdr>
            <w:top w:val="none" w:sz="0" w:space="0" w:color="auto"/>
            <w:left w:val="none" w:sz="0" w:space="0" w:color="auto"/>
            <w:bottom w:val="none" w:sz="0" w:space="0" w:color="auto"/>
            <w:right w:val="none" w:sz="0" w:space="0" w:color="auto"/>
          </w:divBdr>
          <w:divsChild>
            <w:div w:id="1020005579">
              <w:marLeft w:val="0"/>
              <w:marRight w:val="0"/>
              <w:marTop w:val="0"/>
              <w:marBottom w:val="0"/>
              <w:divBdr>
                <w:top w:val="none" w:sz="0" w:space="0" w:color="auto"/>
                <w:left w:val="none" w:sz="0" w:space="0" w:color="auto"/>
                <w:bottom w:val="none" w:sz="0" w:space="0" w:color="auto"/>
                <w:right w:val="none" w:sz="0" w:space="0" w:color="auto"/>
              </w:divBdr>
            </w:div>
          </w:divsChild>
        </w:div>
        <w:div w:id="121461464">
          <w:marLeft w:val="0"/>
          <w:marRight w:val="0"/>
          <w:marTop w:val="0"/>
          <w:marBottom w:val="0"/>
          <w:divBdr>
            <w:top w:val="none" w:sz="0" w:space="0" w:color="auto"/>
            <w:left w:val="none" w:sz="0" w:space="0" w:color="auto"/>
            <w:bottom w:val="none" w:sz="0" w:space="0" w:color="auto"/>
            <w:right w:val="none" w:sz="0" w:space="0" w:color="auto"/>
          </w:divBdr>
          <w:divsChild>
            <w:div w:id="1446733241">
              <w:marLeft w:val="0"/>
              <w:marRight w:val="0"/>
              <w:marTop w:val="0"/>
              <w:marBottom w:val="0"/>
              <w:divBdr>
                <w:top w:val="none" w:sz="0" w:space="0" w:color="auto"/>
                <w:left w:val="none" w:sz="0" w:space="0" w:color="auto"/>
                <w:bottom w:val="none" w:sz="0" w:space="0" w:color="auto"/>
                <w:right w:val="none" w:sz="0" w:space="0" w:color="auto"/>
              </w:divBdr>
            </w:div>
          </w:divsChild>
        </w:div>
        <w:div w:id="1552842241">
          <w:marLeft w:val="0"/>
          <w:marRight w:val="0"/>
          <w:marTop w:val="0"/>
          <w:marBottom w:val="0"/>
          <w:divBdr>
            <w:top w:val="none" w:sz="0" w:space="0" w:color="auto"/>
            <w:left w:val="none" w:sz="0" w:space="0" w:color="auto"/>
            <w:bottom w:val="none" w:sz="0" w:space="0" w:color="auto"/>
            <w:right w:val="none" w:sz="0" w:space="0" w:color="auto"/>
          </w:divBdr>
          <w:divsChild>
            <w:div w:id="672146657">
              <w:marLeft w:val="0"/>
              <w:marRight w:val="0"/>
              <w:marTop w:val="0"/>
              <w:marBottom w:val="0"/>
              <w:divBdr>
                <w:top w:val="none" w:sz="0" w:space="0" w:color="auto"/>
                <w:left w:val="none" w:sz="0" w:space="0" w:color="auto"/>
                <w:bottom w:val="none" w:sz="0" w:space="0" w:color="auto"/>
                <w:right w:val="none" w:sz="0" w:space="0" w:color="auto"/>
              </w:divBdr>
            </w:div>
          </w:divsChild>
        </w:div>
        <w:div w:id="948395214">
          <w:marLeft w:val="0"/>
          <w:marRight w:val="0"/>
          <w:marTop w:val="0"/>
          <w:marBottom w:val="0"/>
          <w:divBdr>
            <w:top w:val="none" w:sz="0" w:space="0" w:color="auto"/>
            <w:left w:val="none" w:sz="0" w:space="0" w:color="auto"/>
            <w:bottom w:val="none" w:sz="0" w:space="0" w:color="auto"/>
            <w:right w:val="none" w:sz="0" w:space="0" w:color="auto"/>
          </w:divBdr>
          <w:divsChild>
            <w:div w:id="262420385">
              <w:marLeft w:val="0"/>
              <w:marRight w:val="0"/>
              <w:marTop w:val="0"/>
              <w:marBottom w:val="0"/>
              <w:divBdr>
                <w:top w:val="none" w:sz="0" w:space="0" w:color="auto"/>
                <w:left w:val="none" w:sz="0" w:space="0" w:color="auto"/>
                <w:bottom w:val="none" w:sz="0" w:space="0" w:color="auto"/>
                <w:right w:val="none" w:sz="0" w:space="0" w:color="auto"/>
              </w:divBdr>
            </w:div>
          </w:divsChild>
        </w:div>
        <w:div w:id="1486361936">
          <w:marLeft w:val="0"/>
          <w:marRight w:val="0"/>
          <w:marTop w:val="0"/>
          <w:marBottom w:val="0"/>
          <w:divBdr>
            <w:top w:val="none" w:sz="0" w:space="0" w:color="auto"/>
            <w:left w:val="none" w:sz="0" w:space="0" w:color="auto"/>
            <w:bottom w:val="none" w:sz="0" w:space="0" w:color="auto"/>
            <w:right w:val="none" w:sz="0" w:space="0" w:color="auto"/>
          </w:divBdr>
          <w:divsChild>
            <w:div w:id="1776707276">
              <w:marLeft w:val="0"/>
              <w:marRight w:val="0"/>
              <w:marTop w:val="0"/>
              <w:marBottom w:val="0"/>
              <w:divBdr>
                <w:top w:val="none" w:sz="0" w:space="0" w:color="auto"/>
                <w:left w:val="none" w:sz="0" w:space="0" w:color="auto"/>
                <w:bottom w:val="none" w:sz="0" w:space="0" w:color="auto"/>
                <w:right w:val="none" w:sz="0" w:space="0" w:color="auto"/>
              </w:divBdr>
            </w:div>
          </w:divsChild>
        </w:div>
        <w:div w:id="847907804">
          <w:marLeft w:val="0"/>
          <w:marRight w:val="0"/>
          <w:marTop w:val="0"/>
          <w:marBottom w:val="0"/>
          <w:divBdr>
            <w:top w:val="none" w:sz="0" w:space="0" w:color="auto"/>
            <w:left w:val="none" w:sz="0" w:space="0" w:color="auto"/>
            <w:bottom w:val="none" w:sz="0" w:space="0" w:color="auto"/>
            <w:right w:val="none" w:sz="0" w:space="0" w:color="auto"/>
          </w:divBdr>
          <w:divsChild>
            <w:div w:id="4477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4730">
      <w:bodyDiv w:val="1"/>
      <w:marLeft w:val="0"/>
      <w:marRight w:val="0"/>
      <w:marTop w:val="0"/>
      <w:marBottom w:val="0"/>
      <w:divBdr>
        <w:top w:val="none" w:sz="0" w:space="0" w:color="auto"/>
        <w:left w:val="none" w:sz="0" w:space="0" w:color="auto"/>
        <w:bottom w:val="none" w:sz="0" w:space="0" w:color="auto"/>
        <w:right w:val="none" w:sz="0" w:space="0" w:color="auto"/>
      </w:divBdr>
      <w:divsChild>
        <w:div w:id="1752122778">
          <w:marLeft w:val="0"/>
          <w:marRight w:val="0"/>
          <w:marTop w:val="0"/>
          <w:marBottom w:val="0"/>
          <w:divBdr>
            <w:top w:val="none" w:sz="0" w:space="0" w:color="auto"/>
            <w:left w:val="none" w:sz="0" w:space="0" w:color="auto"/>
            <w:bottom w:val="none" w:sz="0" w:space="0" w:color="auto"/>
            <w:right w:val="none" w:sz="0" w:space="0" w:color="auto"/>
          </w:divBdr>
          <w:divsChild>
            <w:div w:id="1577084567">
              <w:marLeft w:val="0"/>
              <w:marRight w:val="0"/>
              <w:marTop w:val="0"/>
              <w:marBottom w:val="0"/>
              <w:divBdr>
                <w:top w:val="none" w:sz="0" w:space="0" w:color="auto"/>
                <w:left w:val="none" w:sz="0" w:space="0" w:color="auto"/>
                <w:bottom w:val="none" w:sz="0" w:space="0" w:color="auto"/>
                <w:right w:val="none" w:sz="0" w:space="0" w:color="auto"/>
              </w:divBdr>
            </w:div>
          </w:divsChild>
        </w:div>
        <w:div w:id="1418402899">
          <w:marLeft w:val="0"/>
          <w:marRight w:val="0"/>
          <w:marTop w:val="0"/>
          <w:marBottom w:val="0"/>
          <w:divBdr>
            <w:top w:val="none" w:sz="0" w:space="0" w:color="auto"/>
            <w:left w:val="none" w:sz="0" w:space="0" w:color="auto"/>
            <w:bottom w:val="none" w:sz="0" w:space="0" w:color="auto"/>
            <w:right w:val="none" w:sz="0" w:space="0" w:color="auto"/>
          </w:divBdr>
          <w:divsChild>
            <w:div w:id="1038163468">
              <w:marLeft w:val="0"/>
              <w:marRight w:val="0"/>
              <w:marTop w:val="0"/>
              <w:marBottom w:val="0"/>
              <w:divBdr>
                <w:top w:val="none" w:sz="0" w:space="0" w:color="auto"/>
                <w:left w:val="none" w:sz="0" w:space="0" w:color="auto"/>
                <w:bottom w:val="none" w:sz="0" w:space="0" w:color="auto"/>
                <w:right w:val="none" w:sz="0" w:space="0" w:color="auto"/>
              </w:divBdr>
            </w:div>
          </w:divsChild>
        </w:div>
        <w:div w:id="700864173">
          <w:marLeft w:val="0"/>
          <w:marRight w:val="0"/>
          <w:marTop w:val="0"/>
          <w:marBottom w:val="0"/>
          <w:divBdr>
            <w:top w:val="none" w:sz="0" w:space="0" w:color="auto"/>
            <w:left w:val="none" w:sz="0" w:space="0" w:color="auto"/>
            <w:bottom w:val="none" w:sz="0" w:space="0" w:color="auto"/>
            <w:right w:val="none" w:sz="0" w:space="0" w:color="auto"/>
          </w:divBdr>
          <w:divsChild>
            <w:div w:id="595283351">
              <w:marLeft w:val="0"/>
              <w:marRight w:val="0"/>
              <w:marTop w:val="0"/>
              <w:marBottom w:val="0"/>
              <w:divBdr>
                <w:top w:val="none" w:sz="0" w:space="0" w:color="auto"/>
                <w:left w:val="none" w:sz="0" w:space="0" w:color="auto"/>
                <w:bottom w:val="none" w:sz="0" w:space="0" w:color="auto"/>
                <w:right w:val="none" w:sz="0" w:space="0" w:color="auto"/>
              </w:divBdr>
            </w:div>
          </w:divsChild>
        </w:div>
        <w:div w:id="419369676">
          <w:marLeft w:val="0"/>
          <w:marRight w:val="0"/>
          <w:marTop w:val="0"/>
          <w:marBottom w:val="0"/>
          <w:divBdr>
            <w:top w:val="none" w:sz="0" w:space="0" w:color="auto"/>
            <w:left w:val="none" w:sz="0" w:space="0" w:color="auto"/>
            <w:bottom w:val="none" w:sz="0" w:space="0" w:color="auto"/>
            <w:right w:val="none" w:sz="0" w:space="0" w:color="auto"/>
          </w:divBdr>
          <w:divsChild>
            <w:div w:id="1593276622">
              <w:marLeft w:val="0"/>
              <w:marRight w:val="0"/>
              <w:marTop w:val="0"/>
              <w:marBottom w:val="0"/>
              <w:divBdr>
                <w:top w:val="none" w:sz="0" w:space="0" w:color="auto"/>
                <w:left w:val="none" w:sz="0" w:space="0" w:color="auto"/>
                <w:bottom w:val="none" w:sz="0" w:space="0" w:color="auto"/>
                <w:right w:val="none" w:sz="0" w:space="0" w:color="auto"/>
              </w:divBdr>
            </w:div>
          </w:divsChild>
        </w:div>
        <w:div w:id="1539125313">
          <w:marLeft w:val="0"/>
          <w:marRight w:val="0"/>
          <w:marTop w:val="0"/>
          <w:marBottom w:val="0"/>
          <w:divBdr>
            <w:top w:val="none" w:sz="0" w:space="0" w:color="auto"/>
            <w:left w:val="none" w:sz="0" w:space="0" w:color="auto"/>
            <w:bottom w:val="none" w:sz="0" w:space="0" w:color="auto"/>
            <w:right w:val="none" w:sz="0" w:space="0" w:color="auto"/>
          </w:divBdr>
          <w:divsChild>
            <w:div w:id="453444687">
              <w:marLeft w:val="0"/>
              <w:marRight w:val="0"/>
              <w:marTop w:val="0"/>
              <w:marBottom w:val="0"/>
              <w:divBdr>
                <w:top w:val="none" w:sz="0" w:space="0" w:color="auto"/>
                <w:left w:val="none" w:sz="0" w:space="0" w:color="auto"/>
                <w:bottom w:val="none" w:sz="0" w:space="0" w:color="auto"/>
                <w:right w:val="none" w:sz="0" w:space="0" w:color="auto"/>
              </w:divBdr>
            </w:div>
          </w:divsChild>
        </w:div>
        <w:div w:id="1263760402">
          <w:marLeft w:val="0"/>
          <w:marRight w:val="0"/>
          <w:marTop w:val="0"/>
          <w:marBottom w:val="0"/>
          <w:divBdr>
            <w:top w:val="none" w:sz="0" w:space="0" w:color="auto"/>
            <w:left w:val="none" w:sz="0" w:space="0" w:color="auto"/>
            <w:bottom w:val="none" w:sz="0" w:space="0" w:color="auto"/>
            <w:right w:val="none" w:sz="0" w:space="0" w:color="auto"/>
          </w:divBdr>
          <w:divsChild>
            <w:div w:id="1151410400">
              <w:marLeft w:val="0"/>
              <w:marRight w:val="0"/>
              <w:marTop w:val="0"/>
              <w:marBottom w:val="0"/>
              <w:divBdr>
                <w:top w:val="none" w:sz="0" w:space="0" w:color="auto"/>
                <w:left w:val="none" w:sz="0" w:space="0" w:color="auto"/>
                <w:bottom w:val="none" w:sz="0" w:space="0" w:color="auto"/>
                <w:right w:val="none" w:sz="0" w:space="0" w:color="auto"/>
              </w:divBdr>
            </w:div>
          </w:divsChild>
        </w:div>
        <w:div w:id="638070811">
          <w:marLeft w:val="0"/>
          <w:marRight w:val="0"/>
          <w:marTop w:val="0"/>
          <w:marBottom w:val="0"/>
          <w:divBdr>
            <w:top w:val="none" w:sz="0" w:space="0" w:color="auto"/>
            <w:left w:val="none" w:sz="0" w:space="0" w:color="auto"/>
            <w:bottom w:val="none" w:sz="0" w:space="0" w:color="auto"/>
            <w:right w:val="none" w:sz="0" w:space="0" w:color="auto"/>
          </w:divBdr>
          <w:divsChild>
            <w:div w:id="295526531">
              <w:marLeft w:val="0"/>
              <w:marRight w:val="0"/>
              <w:marTop w:val="0"/>
              <w:marBottom w:val="0"/>
              <w:divBdr>
                <w:top w:val="none" w:sz="0" w:space="0" w:color="auto"/>
                <w:left w:val="none" w:sz="0" w:space="0" w:color="auto"/>
                <w:bottom w:val="none" w:sz="0" w:space="0" w:color="auto"/>
                <w:right w:val="none" w:sz="0" w:space="0" w:color="auto"/>
              </w:divBdr>
            </w:div>
          </w:divsChild>
        </w:div>
        <w:div w:id="1750927096">
          <w:marLeft w:val="0"/>
          <w:marRight w:val="0"/>
          <w:marTop w:val="0"/>
          <w:marBottom w:val="0"/>
          <w:divBdr>
            <w:top w:val="none" w:sz="0" w:space="0" w:color="auto"/>
            <w:left w:val="none" w:sz="0" w:space="0" w:color="auto"/>
            <w:bottom w:val="none" w:sz="0" w:space="0" w:color="auto"/>
            <w:right w:val="none" w:sz="0" w:space="0" w:color="auto"/>
          </w:divBdr>
          <w:divsChild>
            <w:div w:id="408384549">
              <w:marLeft w:val="0"/>
              <w:marRight w:val="0"/>
              <w:marTop w:val="0"/>
              <w:marBottom w:val="0"/>
              <w:divBdr>
                <w:top w:val="none" w:sz="0" w:space="0" w:color="auto"/>
                <w:left w:val="none" w:sz="0" w:space="0" w:color="auto"/>
                <w:bottom w:val="none" w:sz="0" w:space="0" w:color="auto"/>
                <w:right w:val="none" w:sz="0" w:space="0" w:color="auto"/>
              </w:divBdr>
            </w:div>
          </w:divsChild>
        </w:div>
        <w:div w:id="965163391">
          <w:marLeft w:val="0"/>
          <w:marRight w:val="0"/>
          <w:marTop w:val="0"/>
          <w:marBottom w:val="0"/>
          <w:divBdr>
            <w:top w:val="none" w:sz="0" w:space="0" w:color="auto"/>
            <w:left w:val="none" w:sz="0" w:space="0" w:color="auto"/>
            <w:bottom w:val="none" w:sz="0" w:space="0" w:color="auto"/>
            <w:right w:val="none" w:sz="0" w:space="0" w:color="auto"/>
          </w:divBdr>
          <w:divsChild>
            <w:div w:id="1743093003">
              <w:marLeft w:val="0"/>
              <w:marRight w:val="0"/>
              <w:marTop w:val="0"/>
              <w:marBottom w:val="0"/>
              <w:divBdr>
                <w:top w:val="none" w:sz="0" w:space="0" w:color="auto"/>
                <w:left w:val="none" w:sz="0" w:space="0" w:color="auto"/>
                <w:bottom w:val="none" w:sz="0" w:space="0" w:color="auto"/>
                <w:right w:val="none" w:sz="0" w:space="0" w:color="auto"/>
              </w:divBdr>
            </w:div>
          </w:divsChild>
        </w:div>
        <w:div w:id="360014188">
          <w:marLeft w:val="0"/>
          <w:marRight w:val="0"/>
          <w:marTop w:val="0"/>
          <w:marBottom w:val="0"/>
          <w:divBdr>
            <w:top w:val="none" w:sz="0" w:space="0" w:color="auto"/>
            <w:left w:val="none" w:sz="0" w:space="0" w:color="auto"/>
            <w:bottom w:val="none" w:sz="0" w:space="0" w:color="auto"/>
            <w:right w:val="none" w:sz="0" w:space="0" w:color="auto"/>
          </w:divBdr>
          <w:divsChild>
            <w:div w:id="1338388330">
              <w:marLeft w:val="0"/>
              <w:marRight w:val="0"/>
              <w:marTop w:val="0"/>
              <w:marBottom w:val="0"/>
              <w:divBdr>
                <w:top w:val="none" w:sz="0" w:space="0" w:color="auto"/>
                <w:left w:val="none" w:sz="0" w:space="0" w:color="auto"/>
                <w:bottom w:val="none" w:sz="0" w:space="0" w:color="auto"/>
                <w:right w:val="none" w:sz="0" w:space="0" w:color="auto"/>
              </w:divBdr>
            </w:div>
          </w:divsChild>
        </w:div>
        <w:div w:id="846753143">
          <w:marLeft w:val="0"/>
          <w:marRight w:val="0"/>
          <w:marTop w:val="0"/>
          <w:marBottom w:val="0"/>
          <w:divBdr>
            <w:top w:val="none" w:sz="0" w:space="0" w:color="auto"/>
            <w:left w:val="none" w:sz="0" w:space="0" w:color="auto"/>
            <w:bottom w:val="none" w:sz="0" w:space="0" w:color="auto"/>
            <w:right w:val="none" w:sz="0" w:space="0" w:color="auto"/>
          </w:divBdr>
          <w:divsChild>
            <w:div w:id="2135101456">
              <w:marLeft w:val="0"/>
              <w:marRight w:val="0"/>
              <w:marTop w:val="0"/>
              <w:marBottom w:val="0"/>
              <w:divBdr>
                <w:top w:val="none" w:sz="0" w:space="0" w:color="auto"/>
                <w:left w:val="none" w:sz="0" w:space="0" w:color="auto"/>
                <w:bottom w:val="none" w:sz="0" w:space="0" w:color="auto"/>
                <w:right w:val="none" w:sz="0" w:space="0" w:color="auto"/>
              </w:divBdr>
            </w:div>
          </w:divsChild>
        </w:div>
        <w:div w:id="270749764">
          <w:marLeft w:val="0"/>
          <w:marRight w:val="0"/>
          <w:marTop w:val="0"/>
          <w:marBottom w:val="0"/>
          <w:divBdr>
            <w:top w:val="none" w:sz="0" w:space="0" w:color="auto"/>
            <w:left w:val="none" w:sz="0" w:space="0" w:color="auto"/>
            <w:bottom w:val="none" w:sz="0" w:space="0" w:color="auto"/>
            <w:right w:val="none" w:sz="0" w:space="0" w:color="auto"/>
          </w:divBdr>
          <w:divsChild>
            <w:div w:id="680743215">
              <w:marLeft w:val="0"/>
              <w:marRight w:val="0"/>
              <w:marTop w:val="0"/>
              <w:marBottom w:val="0"/>
              <w:divBdr>
                <w:top w:val="none" w:sz="0" w:space="0" w:color="auto"/>
                <w:left w:val="none" w:sz="0" w:space="0" w:color="auto"/>
                <w:bottom w:val="none" w:sz="0" w:space="0" w:color="auto"/>
                <w:right w:val="none" w:sz="0" w:space="0" w:color="auto"/>
              </w:divBdr>
            </w:div>
          </w:divsChild>
        </w:div>
        <w:div w:id="425269756">
          <w:marLeft w:val="0"/>
          <w:marRight w:val="0"/>
          <w:marTop w:val="0"/>
          <w:marBottom w:val="0"/>
          <w:divBdr>
            <w:top w:val="none" w:sz="0" w:space="0" w:color="auto"/>
            <w:left w:val="none" w:sz="0" w:space="0" w:color="auto"/>
            <w:bottom w:val="none" w:sz="0" w:space="0" w:color="auto"/>
            <w:right w:val="none" w:sz="0" w:space="0" w:color="auto"/>
          </w:divBdr>
          <w:divsChild>
            <w:div w:id="1791633044">
              <w:marLeft w:val="0"/>
              <w:marRight w:val="0"/>
              <w:marTop w:val="0"/>
              <w:marBottom w:val="0"/>
              <w:divBdr>
                <w:top w:val="none" w:sz="0" w:space="0" w:color="auto"/>
                <w:left w:val="none" w:sz="0" w:space="0" w:color="auto"/>
                <w:bottom w:val="none" w:sz="0" w:space="0" w:color="auto"/>
                <w:right w:val="none" w:sz="0" w:space="0" w:color="auto"/>
              </w:divBdr>
            </w:div>
          </w:divsChild>
        </w:div>
        <w:div w:id="778913880">
          <w:marLeft w:val="0"/>
          <w:marRight w:val="0"/>
          <w:marTop w:val="0"/>
          <w:marBottom w:val="0"/>
          <w:divBdr>
            <w:top w:val="none" w:sz="0" w:space="0" w:color="auto"/>
            <w:left w:val="none" w:sz="0" w:space="0" w:color="auto"/>
            <w:bottom w:val="none" w:sz="0" w:space="0" w:color="auto"/>
            <w:right w:val="none" w:sz="0" w:space="0" w:color="auto"/>
          </w:divBdr>
          <w:divsChild>
            <w:div w:id="1801681096">
              <w:marLeft w:val="0"/>
              <w:marRight w:val="0"/>
              <w:marTop w:val="0"/>
              <w:marBottom w:val="0"/>
              <w:divBdr>
                <w:top w:val="none" w:sz="0" w:space="0" w:color="auto"/>
                <w:left w:val="none" w:sz="0" w:space="0" w:color="auto"/>
                <w:bottom w:val="none" w:sz="0" w:space="0" w:color="auto"/>
                <w:right w:val="none" w:sz="0" w:space="0" w:color="auto"/>
              </w:divBdr>
            </w:div>
          </w:divsChild>
        </w:div>
        <w:div w:id="627904861">
          <w:marLeft w:val="0"/>
          <w:marRight w:val="0"/>
          <w:marTop w:val="0"/>
          <w:marBottom w:val="0"/>
          <w:divBdr>
            <w:top w:val="none" w:sz="0" w:space="0" w:color="auto"/>
            <w:left w:val="none" w:sz="0" w:space="0" w:color="auto"/>
            <w:bottom w:val="none" w:sz="0" w:space="0" w:color="auto"/>
            <w:right w:val="none" w:sz="0" w:space="0" w:color="auto"/>
          </w:divBdr>
          <w:divsChild>
            <w:div w:id="1803839726">
              <w:marLeft w:val="0"/>
              <w:marRight w:val="0"/>
              <w:marTop w:val="0"/>
              <w:marBottom w:val="0"/>
              <w:divBdr>
                <w:top w:val="none" w:sz="0" w:space="0" w:color="auto"/>
                <w:left w:val="none" w:sz="0" w:space="0" w:color="auto"/>
                <w:bottom w:val="none" w:sz="0" w:space="0" w:color="auto"/>
                <w:right w:val="none" w:sz="0" w:space="0" w:color="auto"/>
              </w:divBdr>
            </w:div>
          </w:divsChild>
        </w:div>
        <w:div w:id="370689620">
          <w:marLeft w:val="0"/>
          <w:marRight w:val="0"/>
          <w:marTop w:val="0"/>
          <w:marBottom w:val="0"/>
          <w:divBdr>
            <w:top w:val="none" w:sz="0" w:space="0" w:color="auto"/>
            <w:left w:val="none" w:sz="0" w:space="0" w:color="auto"/>
            <w:bottom w:val="none" w:sz="0" w:space="0" w:color="auto"/>
            <w:right w:val="none" w:sz="0" w:space="0" w:color="auto"/>
          </w:divBdr>
          <w:divsChild>
            <w:div w:id="726220418">
              <w:marLeft w:val="0"/>
              <w:marRight w:val="0"/>
              <w:marTop w:val="0"/>
              <w:marBottom w:val="0"/>
              <w:divBdr>
                <w:top w:val="none" w:sz="0" w:space="0" w:color="auto"/>
                <w:left w:val="none" w:sz="0" w:space="0" w:color="auto"/>
                <w:bottom w:val="none" w:sz="0" w:space="0" w:color="auto"/>
                <w:right w:val="none" w:sz="0" w:space="0" w:color="auto"/>
              </w:divBdr>
            </w:div>
          </w:divsChild>
        </w:div>
        <w:div w:id="803816132">
          <w:marLeft w:val="0"/>
          <w:marRight w:val="0"/>
          <w:marTop w:val="0"/>
          <w:marBottom w:val="0"/>
          <w:divBdr>
            <w:top w:val="none" w:sz="0" w:space="0" w:color="auto"/>
            <w:left w:val="none" w:sz="0" w:space="0" w:color="auto"/>
            <w:bottom w:val="none" w:sz="0" w:space="0" w:color="auto"/>
            <w:right w:val="none" w:sz="0" w:space="0" w:color="auto"/>
          </w:divBdr>
          <w:divsChild>
            <w:div w:id="650839225">
              <w:marLeft w:val="0"/>
              <w:marRight w:val="0"/>
              <w:marTop w:val="0"/>
              <w:marBottom w:val="0"/>
              <w:divBdr>
                <w:top w:val="none" w:sz="0" w:space="0" w:color="auto"/>
                <w:left w:val="none" w:sz="0" w:space="0" w:color="auto"/>
                <w:bottom w:val="none" w:sz="0" w:space="0" w:color="auto"/>
                <w:right w:val="none" w:sz="0" w:space="0" w:color="auto"/>
              </w:divBdr>
            </w:div>
          </w:divsChild>
        </w:div>
        <w:div w:id="403065605">
          <w:marLeft w:val="0"/>
          <w:marRight w:val="0"/>
          <w:marTop w:val="0"/>
          <w:marBottom w:val="0"/>
          <w:divBdr>
            <w:top w:val="none" w:sz="0" w:space="0" w:color="auto"/>
            <w:left w:val="none" w:sz="0" w:space="0" w:color="auto"/>
            <w:bottom w:val="none" w:sz="0" w:space="0" w:color="auto"/>
            <w:right w:val="none" w:sz="0" w:space="0" w:color="auto"/>
          </w:divBdr>
          <w:divsChild>
            <w:div w:id="1692225268">
              <w:marLeft w:val="0"/>
              <w:marRight w:val="0"/>
              <w:marTop w:val="0"/>
              <w:marBottom w:val="0"/>
              <w:divBdr>
                <w:top w:val="none" w:sz="0" w:space="0" w:color="auto"/>
                <w:left w:val="none" w:sz="0" w:space="0" w:color="auto"/>
                <w:bottom w:val="none" w:sz="0" w:space="0" w:color="auto"/>
                <w:right w:val="none" w:sz="0" w:space="0" w:color="auto"/>
              </w:divBdr>
            </w:div>
          </w:divsChild>
        </w:div>
        <w:div w:id="1897541777">
          <w:marLeft w:val="0"/>
          <w:marRight w:val="0"/>
          <w:marTop w:val="0"/>
          <w:marBottom w:val="0"/>
          <w:divBdr>
            <w:top w:val="none" w:sz="0" w:space="0" w:color="auto"/>
            <w:left w:val="none" w:sz="0" w:space="0" w:color="auto"/>
            <w:bottom w:val="none" w:sz="0" w:space="0" w:color="auto"/>
            <w:right w:val="none" w:sz="0" w:space="0" w:color="auto"/>
          </w:divBdr>
          <w:divsChild>
            <w:div w:id="786126543">
              <w:marLeft w:val="0"/>
              <w:marRight w:val="0"/>
              <w:marTop w:val="0"/>
              <w:marBottom w:val="0"/>
              <w:divBdr>
                <w:top w:val="none" w:sz="0" w:space="0" w:color="auto"/>
                <w:left w:val="none" w:sz="0" w:space="0" w:color="auto"/>
                <w:bottom w:val="none" w:sz="0" w:space="0" w:color="auto"/>
                <w:right w:val="none" w:sz="0" w:space="0" w:color="auto"/>
              </w:divBdr>
            </w:div>
          </w:divsChild>
        </w:div>
        <w:div w:id="2053066757">
          <w:marLeft w:val="0"/>
          <w:marRight w:val="0"/>
          <w:marTop w:val="0"/>
          <w:marBottom w:val="0"/>
          <w:divBdr>
            <w:top w:val="none" w:sz="0" w:space="0" w:color="auto"/>
            <w:left w:val="none" w:sz="0" w:space="0" w:color="auto"/>
            <w:bottom w:val="none" w:sz="0" w:space="0" w:color="auto"/>
            <w:right w:val="none" w:sz="0" w:space="0" w:color="auto"/>
          </w:divBdr>
          <w:divsChild>
            <w:div w:id="1254508212">
              <w:marLeft w:val="0"/>
              <w:marRight w:val="0"/>
              <w:marTop w:val="0"/>
              <w:marBottom w:val="0"/>
              <w:divBdr>
                <w:top w:val="none" w:sz="0" w:space="0" w:color="auto"/>
                <w:left w:val="none" w:sz="0" w:space="0" w:color="auto"/>
                <w:bottom w:val="none" w:sz="0" w:space="0" w:color="auto"/>
                <w:right w:val="none" w:sz="0" w:space="0" w:color="auto"/>
              </w:divBdr>
            </w:div>
          </w:divsChild>
        </w:div>
        <w:div w:id="1046491890">
          <w:marLeft w:val="0"/>
          <w:marRight w:val="0"/>
          <w:marTop w:val="0"/>
          <w:marBottom w:val="0"/>
          <w:divBdr>
            <w:top w:val="none" w:sz="0" w:space="0" w:color="auto"/>
            <w:left w:val="none" w:sz="0" w:space="0" w:color="auto"/>
            <w:bottom w:val="none" w:sz="0" w:space="0" w:color="auto"/>
            <w:right w:val="none" w:sz="0" w:space="0" w:color="auto"/>
          </w:divBdr>
          <w:divsChild>
            <w:div w:id="1817986742">
              <w:marLeft w:val="0"/>
              <w:marRight w:val="0"/>
              <w:marTop w:val="0"/>
              <w:marBottom w:val="0"/>
              <w:divBdr>
                <w:top w:val="none" w:sz="0" w:space="0" w:color="auto"/>
                <w:left w:val="none" w:sz="0" w:space="0" w:color="auto"/>
                <w:bottom w:val="none" w:sz="0" w:space="0" w:color="auto"/>
                <w:right w:val="none" w:sz="0" w:space="0" w:color="auto"/>
              </w:divBdr>
            </w:div>
          </w:divsChild>
        </w:div>
        <w:div w:id="1722096699">
          <w:marLeft w:val="0"/>
          <w:marRight w:val="0"/>
          <w:marTop w:val="0"/>
          <w:marBottom w:val="0"/>
          <w:divBdr>
            <w:top w:val="none" w:sz="0" w:space="0" w:color="auto"/>
            <w:left w:val="none" w:sz="0" w:space="0" w:color="auto"/>
            <w:bottom w:val="none" w:sz="0" w:space="0" w:color="auto"/>
            <w:right w:val="none" w:sz="0" w:space="0" w:color="auto"/>
          </w:divBdr>
          <w:divsChild>
            <w:div w:id="183371746">
              <w:marLeft w:val="0"/>
              <w:marRight w:val="0"/>
              <w:marTop w:val="0"/>
              <w:marBottom w:val="0"/>
              <w:divBdr>
                <w:top w:val="none" w:sz="0" w:space="0" w:color="auto"/>
                <w:left w:val="none" w:sz="0" w:space="0" w:color="auto"/>
                <w:bottom w:val="none" w:sz="0" w:space="0" w:color="auto"/>
                <w:right w:val="none" w:sz="0" w:space="0" w:color="auto"/>
              </w:divBdr>
            </w:div>
          </w:divsChild>
        </w:div>
        <w:div w:id="656879222">
          <w:marLeft w:val="0"/>
          <w:marRight w:val="0"/>
          <w:marTop w:val="0"/>
          <w:marBottom w:val="0"/>
          <w:divBdr>
            <w:top w:val="none" w:sz="0" w:space="0" w:color="auto"/>
            <w:left w:val="none" w:sz="0" w:space="0" w:color="auto"/>
            <w:bottom w:val="none" w:sz="0" w:space="0" w:color="auto"/>
            <w:right w:val="none" w:sz="0" w:space="0" w:color="auto"/>
          </w:divBdr>
          <w:divsChild>
            <w:div w:id="644164919">
              <w:marLeft w:val="0"/>
              <w:marRight w:val="0"/>
              <w:marTop w:val="0"/>
              <w:marBottom w:val="0"/>
              <w:divBdr>
                <w:top w:val="none" w:sz="0" w:space="0" w:color="auto"/>
                <w:left w:val="none" w:sz="0" w:space="0" w:color="auto"/>
                <w:bottom w:val="none" w:sz="0" w:space="0" w:color="auto"/>
                <w:right w:val="none" w:sz="0" w:space="0" w:color="auto"/>
              </w:divBdr>
            </w:div>
          </w:divsChild>
        </w:div>
        <w:div w:id="588274590">
          <w:marLeft w:val="0"/>
          <w:marRight w:val="0"/>
          <w:marTop w:val="0"/>
          <w:marBottom w:val="0"/>
          <w:divBdr>
            <w:top w:val="none" w:sz="0" w:space="0" w:color="auto"/>
            <w:left w:val="none" w:sz="0" w:space="0" w:color="auto"/>
            <w:bottom w:val="none" w:sz="0" w:space="0" w:color="auto"/>
            <w:right w:val="none" w:sz="0" w:space="0" w:color="auto"/>
          </w:divBdr>
          <w:divsChild>
            <w:div w:id="178202264">
              <w:marLeft w:val="0"/>
              <w:marRight w:val="0"/>
              <w:marTop w:val="0"/>
              <w:marBottom w:val="0"/>
              <w:divBdr>
                <w:top w:val="none" w:sz="0" w:space="0" w:color="auto"/>
                <w:left w:val="none" w:sz="0" w:space="0" w:color="auto"/>
                <w:bottom w:val="none" w:sz="0" w:space="0" w:color="auto"/>
                <w:right w:val="none" w:sz="0" w:space="0" w:color="auto"/>
              </w:divBdr>
            </w:div>
          </w:divsChild>
        </w:div>
        <w:div w:id="172258709">
          <w:marLeft w:val="0"/>
          <w:marRight w:val="0"/>
          <w:marTop w:val="0"/>
          <w:marBottom w:val="0"/>
          <w:divBdr>
            <w:top w:val="none" w:sz="0" w:space="0" w:color="auto"/>
            <w:left w:val="none" w:sz="0" w:space="0" w:color="auto"/>
            <w:bottom w:val="none" w:sz="0" w:space="0" w:color="auto"/>
            <w:right w:val="none" w:sz="0" w:space="0" w:color="auto"/>
          </w:divBdr>
          <w:divsChild>
            <w:div w:id="1849634583">
              <w:marLeft w:val="0"/>
              <w:marRight w:val="0"/>
              <w:marTop w:val="0"/>
              <w:marBottom w:val="0"/>
              <w:divBdr>
                <w:top w:val="none" w:sz="0" w:space="0" w:color="auto"/>
                <w:left w:val="none" w:sz="0" w:space="0" w:color="auto"/>
                <w:bottom w:val="none" w:sz="0" w:space="0" w:color="auto"/>
                <w:right w:val="none" w:sz="0" w:space="0" w:color="auto"/>
              </w:divBdr>
            </w:div>
          </w:divsChild>
        </w:div>
        <w:div w:id="1208495272">
          <w:marLeft w:val="0"/>
          <w:marRight w:val="0"/>
          <w:marTop w:val="0"/>
          <w:marBottom w:val="0"/>
          <w:divBdr>
            <w:top w:val="none" w:sz="0" w:space="0" w:color="auto"/>
            <w:left w:val="none" w:sz="0" w:space="0" w:color="auto"/>
            <w:bottom w:val="none" w:sz="0" w:space="0" w:color="auto"/>
            <w:right w:val="none" w:sz="0" w:space="0" w:color="auto"/>
          </w:divBdr>
          <w:divsChild>
            <w:div w:id="186410099">
              <w:marLeft w:val="0"/>
              <w:marRight w:val="0"/>
              <w:marTop w:val="0"/>
              <w:marBottom w:val="0"/>
              <w:divBdr>
                <w:top w:val="none" w:sz="0" w:space="0" w:color="auto"/>
                <w:left w:val="none" w:sz="0" w:space="0" w:color="auto"/>
                <w:bottom w:val="none" w:sz="0" w:space="0" w:color="auto"/>
                <w:right w:val="none" w:sz="0" w:space="0" w:color="auto"/>
              </w:divBdr>
            </w:div>
          </w:divsChild>
        </w:div>
        <w:div w:id="1772973094">
          <w:marLeft w:val="0"/>
          <w:marRight w:val="0"/>
          <w:marTop w:val="0"/>
          <w:marBottom w:val="0"/>
          <w:divBdr>
            <w:top w:val="none" w:sz="0" w:space="0" w:color="auto"/>
            <w:left w:val="none" w:sz="0" w:space="0" w:color="auto"/>
            <w:bottom w:val="none" w:sz="0" w:space="0" w:color="auto"/>
            <w:right w:val="none" w:sz="0" w:space="0" w:color="auto"/>
          </w:divBdr>
          <w:divsChild>
            <w:div w:id="1133135743">
              <w:marLeft w:val="0"/>
              <w:marRight w:val="0"/>
              <w:marTop w:val="0"/>
              <w:marBottom w:val="0"/>
              <w:divBdr>
                <w:top w:val="none" w:sz="0" w:space="0" w:color="auto"/>
                <w:left w:val="none" w:sz="0" w:space="0" w:color="auto"/>
                <w:bottom w:val="none" w:sz="0" w:space="0" w:color="auto"/>
                <w:right w:val="none" w:sz="0" w:space="0" w:color="auto"/>
              </w:divBdr>
            </w:div>
          </w:divsChild>
        </w:div>
        <w:div w:id="1594775755">
          <w:marLeft w:val="0"/>
          <w:marRight w:val="0"/>
          <w:marTop w:val="0"/>
          <w:marBottom w:val="0"/>
          <w:divBdr>
            <w:top w:val="none" w:sz="0" w:space="0" w:color="auto"/>
            <w:left w:val="none" w:sz="0" w:space="0" w:color="auto"/>
            <w:bottom w:val="none" w:sz="0" w:space="0" w:color="auto"/>
            <w:right w:val="none" w:sz="0" w:space="0" w:color="auto"/>
          </w:divBdr>
          <w:divsChild>
            <w:div w:id="2558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1730">
      <w:bodyDiv w:val="1"/>
      <w:marLeft w:val="0"/>
      <w:marRight w:val="0"/>
      <w:marTop w:val="0"/>
      <w:marBottom w:val="0"/>
      <w:divBdr>
        <w:top w:val="none" w:sz="0" w:space="0" w:color="auto"/>
        <w:left w:val="none" w:sz="0" w:space="0" w:color="auto"/>
        <w:bottom w:val="none" w:sz="0" w:space="0" w:color="auto"/>
        <w:right w:val="none" w:sz="0" w:space="0" w:color="auto"/>
      </w:divBdr>
    </w:div>
    <w:div w:id="1587573306">
      <w:bodyDiv w:val="1"/>
      <w:marLeft w:val="0"/>
      <w:marRight w:val="0"/>
      <w:marTop w:val="0"/>
      <w:marBottom w:val="0"/>
      <w:divBdr>
        <w:top w:val="none" w:sz="0" w:space="0" w:color="auto"/>
        <w:left w:val="none" w:sz="0" w:space="0" w:color="auto"/>
        <w:bottom w:val="none" w:sz="0" w:space="0" w:color="auto"/>
        <w:right w:val="none" w:sz="0" w:space="0" w:color="auto"/>
      </w:divBdr>
      <w:divsChild>
        <w:div w:id="387608319">
          <w:marLeft w:val="0"/>
          <w:marRight w:val="0"/>
          <w:marTop w:val="0"/>
          <w:marBottom w:val="0"/>
          <w:divBdr>
            <w:top w:val="none" w:sz="0" w:space="0" w:color="auto"/>
            <w:left w:val="none" w:sz="0" w:space="0" w:color="auto"/>
            <w:bottom w:val="none" w:sz="0" w:space="0" w:color="auto"/>
            <w:right w:val="none" w:sz="0" w:space="0" w:color="auto"/>
          </w:divBdr>
          <w:divsChild>
            <w:div w:id="669258530">
              <w:marLeft w:val="0"/>
              <w:marRight w:val="0"/>
              <w:marTop w:val="0"/>
              <w:marBottom w:val="0"/>
              <w:divBdr>
                <w:top w:val="none" w:sz="0" w:space="0" w:color="auto"/>
                <w:left w:val="none" w:sz="0" w:space="0" w:color="auto"/>
                <w:bottom w:val="none" w:sz="0" w:space="0" w:color="auto"/>
                <w:right w:val="none" w:sz="0" w:space="0" w:color="auto"/>
              </w:divBdr>
            </w:div>
          </w:divsChild>
        </w:div>
        <w:div w:id="1543862182">
          <w:marLeft w:val="0"/>
          <w:marRight w:val="0"/>
          <w:marTop w:val="0"/>
          <w:marBottom w:val="0"/>
          <w:divBdr>
            <w:top w:val="none" w:sz="0" w:space="0" w:color="auto"/>
            <w:left w:val="none" w:sz="0" w:space="0" w:color="auto"/>
            <w:bottom w:val="none" w:sz="0" w:space="0" w:color="auto"/>
            <w:right w:val="none" w:sz="0" w:space="0" w:color="auto"/>
          </w:divBdr>
          <w:divsChild>
            <w:div w:id="1734549462">
              <w:marLeft w:val="0"/>
              <w:marRight w:val="0"/>
              <w:marTop w:val="0"/>
              <w:marBottom w:val="0"/>
              <w:divBdr>
                <w:top w:val="none" w:sz="0" w:space="0" w:color="auto"/>
                <w:left w:val="none" w:sz="0" w:space="0" w:color="auto"/>
                <w:bottom w:val="none" w:sz="0" w:space="0" w:color="auto"/>
                <w:right w:val="none" w:sz="0" w:space="0" w:color="auto"/>
              </w:divBdr>
            </w:div>
          </w:divsChild>
        </w:div>
        <w:div w:id="734818437">
          <w:marLeft w:val="0"/>
          <w:marRight w:val="0"/>
          <w:marTop w:val="0"/>
          <w:marBottom w:val="0"/>
          <w:divBdr>
            <w:top w:val="none" w:sz="0" w:space="0" w:color="auto"/>
            <w:left w:val="none" w:sz="0" w:space="0" w:color="auto"/>
            <w:bottom w:val="none" w:sz="0" w:space="0" w:color="auto"/>
            <w:right w:val="none" w:sz="0" w:space="0" w:color="auto"/>
          </w:divBdr>
          <w:divsChild>
            <w:div w:id="1253927728">
              <w:marLeft w:val="0"/>
              <w:marRight w:val="0"/>
              <w:marTop w:val="0"/>
              <w:marBottom w:val="0"/>
              <w:divBdr>
                <w:top w:val="none" w:sz="0" w:space="0" w:color="auto"/>
                <w:left w:val="none" w:sz="0" w:space="0" w:color="auto"/>
                <w:bottom w:val="none" w:sz="0" w:space="0" w:color="auto"/>
                <w:right w:val="none" w:sz="0" w:space="0" w:color="auto"/>
              </w:divBdr>
            </w:div>
          </w:divsChild>
        </w:div>
        <w:div w:id="873888831">
          <w:marLeft w:val="0"/>
          <w:marRight w:val="0"/>
          <w:marTop w:val="0"/>
          <w:marBottom w:val="0"/>
          <w:divBdr>
            <w:top w:val="none" w:sz="0" w:space="0" w:color="auto"/>
            <w:left w:val="none" w:sz="0" w:space="0" w:color="auto"/>
            <w:bottom w:val="none" w:sz="0" w:space="0" w:color="auto"/>
            <w:right w:val="none" w:sz="0" w:space="0" w:color="auto"/>
          </w:divBdr>
          <w:divsChild>
            <w:div w:id="1122652410">
              <w:marLeft w:val="0"/>
              <w:marRight w:val="0"/>
              <w:marTop w:val="0"/>
              <w:marBottom w:val="0"/>
              <w:divBdr>
                <w:top w:val="none" w:sz="0" w:space="0" w:color="auto"/>
                <w:left w:val="none" w:sz="0" w:space="0" w:color="auto"/>
                <w:bottom w:val="none" w:sz="0" w:space="0" w:color="auto"/>
                <w:right w:val="none" w:sz="0" w:space="0" w:color="auto"/>
              </w:divBdr>
            </w:div>
          </w:divsChild>
        </w:div>
        <w:div w:id="2093772889">
          <w:marLeft w:val="0"/>
          <w:marRight w:val="0"/>
          <w:marTop w:val="0"/>
          <w:marBottom w:val="0"/>
          <w:divBdr>
            <w:top w:val="none" w:sz="0" w:space="0" w:color="auto"/>
            <w:left w:val="none" w:sz="0" w:space="0" w:color="auto"/>
            <w:bottom w:val="none" w:sz="0" w:space="0" w:color="auto"/>
            <w:right w:val="none" w:sz="0" w:space="0" w:color="auto"/>
          </w:divBdr>
          <w:divsChild>
            <w:div w:id="857230875">
              <w:marLeft w:val="0"/>
              <w:marRight w:val="0"/>
              <w:marTop w:val="0"/>
              <w:marBottom w:val="0"/>
              <w:divBdr>
                <w:top w:val="none" w:sz="0" w:space="0" w:color="auto"/>
                <w:left w:val="none" w:sz="0" w:space="0" w:color="auto"/>
                <w:bottom w:val="none" w:sz="0" w:space="0" w:color="auto"/>
                <w:right w:val="none" w:sz="0" w:space="0" w:color="auto"/>
              </w:divBdr>
            </w:div>
          </w:divsChild>
        </w:div>
        <w:div w:id="1370301400">
          <w:marLeft w:val="0"/>
          <w:marRight w:val="0"/>
          <w:marTop w:val="0"/>
          <w:marBottom w:val="0"/>
          <w:divBdr>
            <w:top w:val="none" w:sz="0" w:space="0" w:color="auto"/>
            <w:left w:val="none" w:sz="0" w:space="0" w:color="auto"/>
            <w:bottom w:val="none" w:sz="0" w:space="0" w:color="auto"/>
            <w:right w:val="none" w:sz="0" w:space="0" w:color="auto"/>
          </w:divBdr>
          <w:divsChild>
            <w:div w:id="1120421681">
              <w:marLeft w:val="0"/>
              <w:marRight w:val="0"/>
              <w:marTop w:val="0"/>
              <w:marBottom w:val="0"/>
              <w:divBdr>
                <w:top w:val="none" w:sz="0" w:space="0" w:color="auto"/>
                <w:left w:val="none" w:sz="0" w:space="0" w:color="auto"/>
                <w:bottom w:val="none" w:sz="0" w:space="0" w:color="auto"/>
                <w:right w:val="none" w:sz="0" w:space="0" w:color="auto"/>
              </w:divBdr>
            </w:div>
          </w:divsChild>
        </w:div>
        <w:div w:id="1471168683">
          <w:marLeft w:val="0"/>
          <w:marRight w:val="0"/>
          <w:marTop w:val="0"/>
          <w:marBottom w:val="0"/>
          <w:divBdr>
            <w:top w:val="none" w:sz="0" w:space="0" w:color="auto"/>
            <w:left w:val="none" w:sz="0" w:space="0" w:color="auto"/>
            <w:bottom w:val="none" w:sz="0" w:space="0" w:color="auto"/>
            <w:right w:val="none" w:sz="0" w:space="0" w:color="auto"/>
          </w:divBdr>
          <w:divsChild>
            <w:div w:id="781533077">
              <w:marLeft w:val="0"/>
              <w:marRight w:val="0"/>
              <w:marTop w:val="0"/>
              <w:marBottom w:val="0"/>
              <w:divBdr>
                <w:top w:val="none" w:sz="0" w:space="0" w:color="auto"/>
                <w:left w:val="none" w:sz="0" w:space="0" w:color="auto"/>
                <w:bottom w:val="none" w:sz="0" w:space="0" w:color="auto"/>
                <w:right w:val="none" w:sz="0" w:space="0" w:color="auto"/>
              </w:divBdr>
            </w:div>
          </w:divsChild>
        </w:div>
        <w:div w:id="559900756">
          <w:marLeft w:val="0"/>
          <w:marRight w:val="0"/>
          <w:marTop w:val="0"/>
          <w:marBottom w:val="0"/>
          <w:divBdr>
            <w:top w:val="none" w:sz="0" w:space="0" w:color="auto"/>
            <w:left w:val="none" w:sz="0" w:space="0" w:color="auto"/>
            <w:bottom w:val="none" w:sz="0" w:space="0" w:color="auto"/>
            <w:right w:val="none" w:sz="0" w:space="0" w:color="auto"/>
          </w:divBdr>
          <w:divsChild>
            <w:div w:id="185599618">
              <w:marLeft w:val="0"/>
              <w:marRight w:val="0"/>
              <w:marTop w:val="0"/>
              <w:marBottom w:val="0"/>
              <w:divBdr>
                <w:top w:val="none" w:sz="0" w:space="0" w:color="auto"/>
                <w:left w:val="none" w:sz="0" w:space="0" w:color="auto"/>
                <w:bottom w:val="none" w:sz="0" w:space="0" w:color="auto"/>
                <w:right w:val="none" w:sz="0" w:space="0" w:color="auto"/>
              </w:divBdr>
            </w:div>
          </w:divsChild>
        </w:div>
        <w:div w:id="1493377932">
          <w:marLeft w:val="0"/>
          <w:marRight w:val="0"/>
          <w:marTop w:val="0"/>
          <w:marBottom w:val="0"/>
          <w:divBdr>
            <w:top w:val="none" w:sz="0" w:space="0" w:color="auto"/>
            <w:left w:val="none" w:sz="0" w:space="0" w:color="auto"/>
            <w:bottom w:val="none" w:sz="0" w:space="0" w:color="auto"/>
            <w:right w:val="none" w:sz="0" w:space="0" w:color="auto"/>
          </w:divBdr>
          <w:divsChild>
            <w:div w:id="2099137657">
              <w:marLeft w:val="0"/>
              <w:marRight w:val="0"/>
              <w:marTop w:val="0"/>
              <w:marBottom w:val="0"/>
              <w:divBdr>
                <w:top w:val="none" w:sz="0" w:space="0" w:color="auto"/>
                <w:left w:val="none" w:sz="0" w:space="0" w:color="auto"/>
                <w:bottom w:val="none" w:sz="0" w:space="0" w:color="auto"/>
                <w:right w:val="none" w:sz="0" w:space="0" w:color="auto"/>
              </w:divBdr>
            </w:div>
          </w:divsChild>
        </w:div>
        <w:div w:id="39668416">
          <w:marLeft w:val="0"/>
          <w:marRight w:val="0"/>
          <w:marTop w:val="0"/>
          <w:marBottom w:val="0"/>
          <w:divBdr>
            <w:top w:val="none" w:sz="0" w:space="0" w:color="auto"/>
            <w:left w:val="none" w:sz="0" w:space="0" w:color="auto"/>
            <w:bottom w:val="none" w:sz="0" w:space="0" w:color="auto"/>
            <w:right w:val="none" w:sz="0" w:space="0" w:color="auto"/>
          </w:divBdr>
          <w:divsChild>
            <w:div w:id="1444224983">
              <w:marLeft w:val="0"/>
              <w:marRight w:val="0"/>
              <w:marTop w:val="0"/>
              <w:marBottom w:val="0"/>
              <w:divBdr>
                <w:top w:val="none" w:sz="0" w:space="0" w:color="auto"/>
                <w:left w:val="none" w:sz="0" w:space="0" w:color="auto"/>
                <w:bottom w:val="none" w:sz="0" w:space="0" w:color="auto"/>
                <w:right w:val="none" w:sz="0" w:space="0" w:color="auto"/>
              </w:divBdr>
            </w:div>
          </w:divsChild>
        </w:div>
        <w:div w:id="1113356794">
          <w:marLeft w:val="0"/>
          <w:marRight w:val="0"/>
          <w:marTop w:val="0"/>
          <w:marBottom w:val="0"/>
          <w:divBdr>
            <w:top w:val="none" w:sz="0" w:space="0" w:color="auto"/>
            <w:left w:val="none" w:sz="0" w:space="0" w:color="auto"/>
            <w:bottom w:val="none" w:sz="0" w:space="0" w:color="auto"/>
            <w:right w:val="none" w:sz="0" w:space="0" w:color="auto"/>
          </w:divBdr>
          <w:divsChild>
            <w:div w:id="937299313">
              <w:marLeft w:val="0"/>
              <w:marRight w:val="0"/>
              <w:marTop w:val="0"/>
              <w:marBottom w:val="0"/>
              <w:divBdr>
                <w:top w:val="none" w:sz="0" w:space="0" w:color="auto"/>
                <w:left w:val="none" w:sz="0" w:space="0" w:color="auto"/>
                <w:bottom w:val="none" w:sz="0" w:space="0" w:color="auto"/>
                <w:right w:val="none" w:sz="0" w:space="0" w:color="auto"/>
              </w:divBdr>
            </w:div>
          </w:divsChild>
        </w:div>
        <w:div w:id="545772">
          <w:marLeft w:val="0"/>
          <w:marRight w:val="0"/>
          <w:marTop w:val="0"/>
          <w:marBottom w:val="0"/>
          <w:divBdr>
            <w:top w:val="none" w:sz="0" w:space="0" w:color="auto"/>
            <w:left w:val="none" w:sz="0" w:space="0" w:color="auto"/>
            <w:bottom w:val="none" w:sz="0" w:space="0" w:color="auto"/>
            <w:right w:val="none" w:sz="0" w:space="0" w:color="auto"/>
          </w:divBdr>
          <w:divsChild>
            <w:div w:id="558983455">
              <w:marLeft w:val="0"/>
              <w:marRight w:val="0"/>
              <w:marTop w:val="0"/>
              <w:marBottom w:val="0"/>
              <w:divBdr>
                <w:top w:val="none" w:sz="0" w:space="0" w:color="auto"/>
                <w:left w:val="none" w:sz="0" w:space="0" w:color="auto"/>
                <w:bottom w:val="none" w:sz="0" w:space="0" w:color="auto"/>
                <w:right w:val="none" w:sz="0" w:space="0" w:color="auto"/>
              </w:divBdr>
            </w:div>
          </w:divsChild>
        </w:div>
        <w:div w:id="75827970">
          <w:marLeft w:val="0"/>
          <w:marRight w:val="0"/>
          <w:marTop w:val="0"/>
          <w:marBottom w:val="0"/>
          <w:divBdr>
            <w:top w:val="none" w:sz="0" w:space="0" w:color="auto"/>
            <w:left w:val="none" w:sz="0" w:space="0" w:color="auto"/>
            <w:bottom w:val="none" w:sz="0" w:space="0" w:color="auto"/>
            <w:right w:val="none" w:sz="0" w:space="0" w:color="auto"/>
          </w:divBdr>
          <w:divsChild>
            <w:div w:id="637221889">
              <w:marLeft w:val="0"/>
              <w:marRight w:val="0"/>
              <w:marTop w:val="0"/>
              <w:marBottom w:val="0"/>
              <w:divBdr>
                <w:top w:val="none" w:sz="0" w:space="0" w:color="auto"/>
                <w:left w:val="none" w:sz="0" w:space="0" w:color="auto"/>
                <w:bottom w:val="none" w:sz="0" w:space="0" w:color="auto"/>
                <w:right w:val="none" w:sz="0" w:space="0" w:color="auto"/>
              </w:divBdr>
            </w:div>
          </w:divsChild>
        </w:div>
        <w:div w:id="984701407">
          <w:marLeft w:val="0"/>
          <w:marRight w:val="0"/>
          <w:marTop w:val="0"/>
          <w:marBottom w:val="0"/>
          <w:divBdr>
            <w:top w:val="none" w:sz="0" w:space="0" w:color="auto"/>
            <w:left w:val="none" w:sz="0" w:space="0" w:color="auto"/>
            <w:bottom w:val="none" w:sz="0" w:space="0" w:color="auto"/>
            <w:right w:val="none" w:sz="0" w:space="0" w:color="auto"/>
          </w:divBdr>
          <w:divsChild>
            <w:div w:id="1380320117">
              <w:marLeft w:val="0"/>
              <w:marRight w:val="0"/>
              <w:marTop w:val="0"/>
              <w:marBottom w:val="0"/>
              <w:divBdr>
                <w:top w:val="none" w:sz="0" w:space="0" w:color="auto"/>
                <w:left w:val="none" w:sz="0" w:space="0" w:color="auto"/>
                <w:bottom w:val="none" w:sz="0" w:space="0" w:color="auto"/>
                <w:right w:val="none" w:sz="0" w:space="0" w:color="auto"/>
              </w:divBdr>
            </w:div>
          </w:divsChild>
        </w:div>
        <w:div w:id="2075421515">
          <w:marLeft w:val="0"/>
          <w:marRight w:val="0"/>
          <w:marTop w:val="0"/>
          <w:marBottom w:val="0"/>
          <w:divBdr>
            <w:top w:val="none" w:sz="0" w:space="0" w:color="auto"/>
            <w:left w:val="none" w:sz="0" w:space="0" w:color="auto"/>
            <w:bottom w:val="none" w:sz="0" w:space="0" w:color="auto"/>
            <w:right w:val="none" w:sz="0" w:space="0" w:color="auto"/>
          </w:divBdr>
          <w:divsChild>
            <w:div w:id="1749763534">
              <w:marLeft w:val="0"/>
              <w:marRight w:val="0"/>
              <w:marTop w:val="0"/>
              <w:marBottom w:val="0"/>
              <w:divBdr>
                <w:top w:val="none" w:sz="0" w:space="0" w:color="auto"/>
                <w:left w:val="none" w:sz="0" w:space="0" w:color="auto"/>
                <w:bottom w:val="none" w:sz="0" w:space="0" w:color="auto"/>
                <w:right w:val="none" w:sz="0" w:space="0" w:color="auto"/>
              </w:divBdr>
            </w:div>
          </w:divsChild>
        </w:div>
        <w:div w:id="1401976200">
          <w:marLeft w:val="0"/>
          <w:marRight w:val="0"/>
          <w:marTop w:val="0"/>
          <w:marBottom w:val="0"/>
          <w:divBdr>
            <w:top w:val="none" w:sz="0" w:space="0" w:color="auto"/>
            <w:left w:val="none" w:sz="0" w:space="0" w:color="auto"/>
            <w:bottom w:val="none" w:sz="0" w:space="0" w:color="auto"/>
            <w:right w:val="none" w:sz="0" w:space="0" w:color="auto"/>
          </w:divBdr>
          <w:divsChild>
            <w:div w:id="1016929995">
              <w:marLeft w:val="0"/>
              <w:marRight w:val="0"/>
              <w:marTop w:val="0"/>
              <w:marBottom w:val="0"/>
              <w:divBdr>
                <w:top w:val="none" w:sz="0" w:space="0" w:color="auto"/>
                <w:left w:val="none" w:sz="0" w:space="0" w:color="auto"/>
                <w:bottom w:val="none" w:sz="0" w:space="0" w:color="auto"/>
                <w:right w:val="none" w:sz="0" w:space="0" w:color="auto"/>
              </w:divBdr>
            </w:div>
          </w:divsChild>
        </w:div>
        <w:div w:id="2145659839">
          <w:marLeft w:val="0"/>
          <w:marRight w:val="0"/>
          <w:marTop w:val="0"/>
          <w:marBottom w:val="0"/>
          <w:divBdr>
            <w:top w:val="none" w:sz="0" w:space="0" w:color="auto"/>
            <w:left w:val="none" w:sz="0" w:space="0" w:color="auto"/>
            <w:bottom w:val="none" w:sz="0" w:space="0" w:color="auto"/>
            <w:right w:val="none" w:sz="0" w:space="0" w:color="auto"/>
          </w:divBdr>
          <w:divsChild>
            <w:div w:id="128059216">
              <w:marLeft w:val="0"/>
              <w:marRight w:val="0"/>
              <w:marTop w:val="0"/>
              <w:marBottom w:val="0"/>
              <w:divBdr>
                <w:top w:val="none" w:sz="0" w:space="0" w:color="auto"/>
                <w:left w:val="none" w:sz="0" w:space="0" w:color="auto"/>
                <w:bottom w:val="none" w:sz="0" w:space="0" w:color="auto"/>
                <w:right w:val="none" w:sz="0" w:space="0" w:color="auto"/>
              </w:divBdr>
            </w:div>
          </w:divsChild>
        </w:div>
        <w:div w:id="43262608">
          <w:marLeft w:val="0"/>
          <w:marRight w:val="0"/>
          <w:marTop w:val="0"/>
          <w:marBottom w:val="0"/>
          <w:divBdr>
            <w:top w:val="none" w:sz="0" w:space="0" w:color="auto"/>
            <w:left w:val="none" w:sz="0" w:space="0" w:color="auto"/>
            <w:bottom w:val="none" w:sz="0" w:space="0" w:color="auto"/>
            <w:right w:val="none" w:sz="0" w:space="0" w:color="auto"/>
          </w:divBdr>
          <w:divsChild>
            <w:div w:id="1197540823">
              <w:marLeft w:val="0"/>
              <w:marRight w:val="0"/>
              <w:marTop w:val="0"/>
              <w:marBottom w:val="0"/>
              <w:divBdr>
                <w:top w:val="none" w:sz="0" w:space="0" w:color="auto"/>
                <w:left w:val="none" w:sz="0" w:space="0" w:color="auto"/>
                <w:bottom w:val="none" w:sz="0" w:space="0" w:color="auto"/>
                <w:right w:val="none" w:sz="0" w:space="0" w:color="auto"/>
              </w:divBdr>
            </w:div>
          </w:divsChild>
        </w:div>
        <w:div w:id="1199775736">
          <w:marLeft w:val="0"/>
          <w:marRight w:val="0"/>
          <w:marTop w:val="0"/>
          <w:marBottom w:val="0"/>
          <w:divBdr>
            <w:top w:val="none" w:sz="0" w:space="0" w:color="auto"/>
            <w:left w:val="none" w:sz="0" w:space="0" w:color="auto"/>
            <w:bottom w:val="none" w:sz="0" w:space="0" w:color="auto"/>
            <w:right w:val="none" w:sz="0" w:space="0" w:color="auto"/>
          </w:divBdr>
          <w:divsChild>
            <w:div w:id="54354846">
              <w:marLeft w:val="0"/>
              <w:marRight w:val="0"/>
              <w:marTop w:val="0"/>
              <w:marBottom w:val="0"/>
              <w:divBdr>
                <w:top w:val="none" w:sz="0" w:space="0" w:color="auto"/>
                <w:left w:val="none" w:sz="0" w:space="0" w:color="auto"/>
                <w:bottom w:val="none" w:sz="0" w:space="0" w:color="auto"/>
                <w:right w:val="none" w:sz="0" w:space="0" w:color="auto"/>
              </w:divBdr>
            </w:div>
          </w:divsChild>
        </w:div>
        <w:div w:id="899706788">
          <w:marLeft w:val="0"/>
          <w:marRight w:val="0"/>
          <w:marTop w:val="0"/>
          <w:marBottom w:val="0"/>
          <w:divBdr>
            <w:top w:val="none" w:sz="0" w:space="0" w:color="auto"/>
            <w:left w:val="none" w:sz="0" w:space="0" w:color="auto"/>
            <w:bottom w:val="none" w:sz="0" w:space="0" w:color="auto"/>
            <w:right w:val="none" w:sz="0" w:space="0" w:color="auto"/>
          </w:divBdr>
          <w:divsChild>
            <w:div w:id="2141729497">
              <w:marLeft w:val="0"/>
              <w:marRight w:val="0"/>
              <w:marTop w:val="0"/>
              <w:marBottom w:val="0"/>
              <w:divBdr>
                <w:top w:val="none" w:sz="0" w:space="0" w:color="auto"/>
                <w:left w:val="none" w:sz="0" w:space="0" w:color="auto"/>
                <w:bottom w:val="none" w:sz="0" w:space="0" w:color="auto"/>
                <w:right w:val="none" w:sz="0" w:space="0" w:color="auto"/>
              </w:divBdr>
            </w:div>
          </w:divsChild>
        </w:div>
        <w:div w:id="1948345001">
          <w:marLeft w:val="0"/>
          <w:marRight w:val="0"/>
          <w:marTop w:val="0"/>
          <w:marBottom w:val="0"/>
          <w:divBdr>
            <w:top w:val="none" w:sz="0" w:space="0" w:color="auto"/>
            <w:left w:val="none" w:sz="0" w:space="0" w:color="auto"/>
            <w:bottom w:val="none" w:sz="0" w:space="0" w:color="auto"/>
            <w:right w:val="none" w:sz="0" w:space="0" w:color="auto"/>
          </w:divBdr>
          <w:divsChild>
            <w:div w:id="335499659">
              <w:marLeft w:val="0"/>
              <w:marRight w:val="0"/>
              <w:marTop w:val="0"/>
              <w:marBottom w:val="0"/>
              <w:divBdr>
                <w:top w:val="none" w:sz="0" w:space="0" w:color="auto"/>
                <w:left w:val="none" w:sz="0" w:space="0" w:color="auto"/>
                <w:bottom w:val="none" w:sz="0" w:space="0" w:color="auto"/>
                <w:right w:val="none" w:sz="0" w:space="0" w:color="auto"/>
              </w:divBdr>
            </w:div>
          </w:divsChild>
        </w:div>
        <w:div w:id="1363633600">
          <w:marLeft w:val="0"/>
          <w:marRight w:val="0"/>
          <w:marTop w:val="0"/>
          <w:marBottom w:val="0"/>
          <w:divBdr>
            <w:top w:val="none" w:sz="0" w:space="0" w:color="auto"/>
            <w:left w:val="none" w:sz="0" w:space="0" w:color="auto"/>
            <w:bottom w:val="none" w:sz="0" w:space="0" w:color="auto"/>
            <w:right w:val="none" w:sz="0" w:space="0" w:color="auto"/>
          </w:divBdr>
          <w:divsChild>
            <w:div w:id="413013556">
              <w:marLeft w:val="0"/>
              <w:marRight w:val="0"/>
              <w:marTop w:val="0"/>
              <w:marBottom w:val="0"/>
              <w:divBdr>
                <w:top w:val="none" w:sz="0" w:space="0" w:color="auto"/>
                <w:left w:val="none" w:sz="0" w:space="0" w:color="auto"/>
                <w:bottom w:val="none" w:sz="0" w:space="0" w:color="auto"/>
                <w:right w:val="none" w:sz="0" w:space="0" w:color="auto"/>
              </w:divBdr>
            </w:div>
          </w:divsChild>
        </w:div>
        <w:div w:id="1955867789">
          <w:marLeft w:val="0"/>
          <w:marRight w:val="0"/>
          <w:marTop w:val="0"/>
          <w:marBottom w:val="0"/>
          <w:divBdr>
            <w:top w:val="none" w:sz="0" w:space="0" w:color="auto"/>
            <w:left w:val="none" w:sz="0" w:space="0" w:color="auto"/>
            <w:bottom w:val="none" w:sz="0" w:space="0" w:color="auto"/>
            <w:right w:val="none" w:sz="0" w:space="0" w:color="auto"/>
          </w:divBdr>
          <w:divsChild>
            <w:div w:id="339351737">
              <w:marLeft w:val="0"/>
              <w:marRight w:val="0"/>
              <w:marTop w:val="0"/>
              <w:marBottom w:val="0"/>
              <w:divBdr>
                <w:top w:val="none" w:sz="0" w:space="0" w:color="auto"/>
                <w:left w:val="none" w:sz="0" w:space="0" w:color="auto"/>
                <w:bottom w:val="none" w:sz="0" w:space="0" w:color="auto"/>
                <w:right w:val="none" w:sz="0" w:space="0" w:color="auto"/>
              </w:divBdr>
            </w:div>
          </w:divsChild>
        </w:div>
        <w:div w:id="89400515">
          <w:marLeft w:val="0"/>
          <w:marRight w:val="0"/>
          <w:marTop w:val="0"/>
          <w:marBottom w:val="0"/>
          <w:divBdr>
            <w:top w:val="none" w:sz="0" w:space="0" w:color="auto"/>
            <w:left w:val="none" w:sz="0" w:space="0" w:color="auto"/>
            <w:bottom w:val="none" w:sz="0" w:space="0" w:color="auto"/>
            <w:right w:val="none" w:sz="0" w:space="0" w:color="auto"/>
          </w:divBdr>
          <w:divsChild>
            <w:div w:id="608852718">
              <w:marLeft w:val="0"/>
              <w:marRight w:val="0"/>
              <w:marTop w:val="0"/>
              <w:marBottom w:val="0"/>
              <w:divBdr>
                <w:top w:val="none" w:sz="0" w:space="0" w:color="auto"/>
                <w:left w:val="none" w:sz="0" w:space="0" w:color="auto"/>
                <w:bottom w:val="none" w:sz="0" w:space="0" w:color="auto"/>
                <w:right w:val="none" w:sz="0" w:space="0" w:color="auto"/>
              </w:divBdr>
            </w:div>
          </w:divsChild>
        </w:div>
        <w:div w:id="1519811032">
          <w:marLeft w:val="0"/>
          <w:marRight w:val="0"/>
          <w:marTop w:val="0"/>
          <w:marBottom w:val="0"/>
          <w:divBdr>
            <w:top w:val="none" w:sz="0" w:space="0" w:color="auto"/>
            <w:left w:val="none" w:sz="0" w:space="0" w:color="auto"/>
            <w:bottom w:val="none" w:sz="0" w:space="0" w:color="auto"/>
            <w:right w:val="none" w:sz="0" w:space="0" w:color="auto"/>
          </w:divBdr>
          <w:divsChild>
            <w:div w:id="1407649601">
              <w:marLeft w:val="0"/>
              <w:marRight w:val="0"/>
              <w:marTop w:val="0"/>
              <w:marBottom w:val="0"/>
              <w:divBdr>
                <w:top w:val="none" w:sz="0" w:space="0" w:color="auto"/>
                <w:left w:val="none" w:sz="0" w:space="0" w:color="auto"/>
                <w:bottom w:val="none" w:sz="0" w:space="0" w:color="auto"/>
                <w:right w:val="none" w:sz="0" w:space="0" w:color="auto"/>
              </w:divBdr>
            </w:div>
          </w:divsChild>
        </w:div>
        <w:div w:id="1008291996">
          <w:marLeft w:val="0"/>
          <w:marRight w:val="0"/>
          <w:marTop w:val="0"/>
          <w:marBottom w:val="0"/>
          <w:divBdr>
            <w:top w:val="none" w:sz="0" w:space="0" w:color="auto"/>
            <w:left w:val="none" w:sz="0" w:space="0" w:color="auto"/>
            <w:bottom w:val="none" w:sz="0" w:space="0" w:color="auto"/>
            <w:right w:val="none" w:sz="0" w:space="0" w:color="auto"/>
          </w:divBdr>
          <w:divsChild>
            <w:div w:id="2055502411">
              <w:marLeft w:val="0"/>
              <w:marRight w:val="0"/>
              <w:marTop w:val="0"/>
              <w:marBottom w:val="0"/>
              <w:divBdr>
                <w:top w:val="none" w:sz="0" w:space="0" w:color="auto"/>
                <w:left w:val="none" w:sz="0" w:space="0" w:color="auto"/>
                <w:bottom w:val="none" w:sz="0" w:space="0" w:color="auto"/>
                <w:right w:val="none" w:sz="0" w:space="0" w:color="auto"/>
              </w:divBdr>
            </w:div>
          </w:divsChild>
        </w:div>
        <w:div w:id="1167477953">
          <w:marLeft w:val="0"/>
          <w:marRight w:val="0"/>
          <w:marTop w:val="0"/>
          <w:marBottom w:val="0"/>
          <w:divBdr>
            <w:top w:val="none" w:sz="0" w:space="0" w:color="auto"/>
            <w:left w:val="none" w:sz="0" w:space="0" w:color="auto"/>
            <w:bottom w:val="none" w:sz="0" w:space="0" w:color="auto"/>
            <w:right w:val="none" w:sz="0" w:space="0" w:color="auto"/>
          </w:divBdr>
          <w:divsChild>
            <w:div w:id="94637949">
              <w:marLeft w:val="0"/>
              <w:marRight w:val="0"/>
              <w:marTop w:val="0"/>
              <w:marBottom w:val="0"/>
              <w:divBdr>
                <w:top w:val="none" w:sz="0" w:space="0" w:color="auto"/>
                <w:left w:val="none" w:sz="0" w:space="0" w:color="auto"/>
                <w:bottom w:val="none" w:sz="0" w:space="0" w:color="auto"/>
                <w:right w:val="none" w:sz="0" w:space="0" w:color="auto"/>
              </w:divBdr>
            </w:div>
          </w:divsChild>
        </w:div>
        <w:div w:id="343868939">
          <w:marLeft w:val="0"/>
          <w:marRight w:val="0"/>
          <w:marTop w:val="0"/>
          <w:marBottom w:val="0"/>
          <w:divBdr>
            <w:top w:val="none" w:sz="0" w:space="0" w:color="auto"/>
            <w:left w:val="none" w:sz="0" w:space="0" w:color="auto"/>
            <w:bottom w:val="none" w:sz="0" w:space="0" w:color="auto"/>
            <w:right w:val="none" w:sz="0" w:space="0" w:color="auto"/>
          </w:divBdr>
          <w:divsChild>
            <w:div w:id="8834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pubmed.ncbi.nlm.nih.gov/25162885" TargetMode="External"/><Relationship Id="rId1" Type="http://schemas.openxmlformats.org/officeDocument/2006/relationships/hyperlink" Target="https://doi.org/10.1016/j.jhep.2017.10.006"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3094</Words>
  <Characters>17640</Characters>
  <Application>Microsoft Office Word</Application>
  <DocSecurity>0</DocSecurity>
  <Lines>147</Lines>
  <Paragraphs>41</Paragraphs>
  <ScaleCrop>false</ScaleCrop>
  <Company/>
  <LinksUpToDate>false</LinksUpToDate>
  <CharactersWithSpaces>20693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Kimiko Liu</dc:creator>
  <cp:keywords/>
  <dc:description/>
  <cp:lastModifiedBy>Joanne Kimiko Liu</cp:lastModifiedBy>
  <cp:revision>149</cp:revision>
  <cp:lastPrinted>2024-10-01T18:29:00Z</cp:lastPrinted>
  <dcterms:created xsi:type="dcterms:W3CDTF">2024-09-21T17:10:00Z</dcterms:created>
  <dcterms:modified xsi:type="dcterms:W3CDTF">2025-02-11T18:04:00Z</dcterms:modified>
</cp:coreProperties>
</file>